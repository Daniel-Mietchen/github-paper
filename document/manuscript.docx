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952198" w14:textId="060497B9" w:rsidR="0096069E" w:rsidRPr="00B40330" w:rsidRDefault="0072742F" w:rsidP="00CF7EF8">
      <w:pPr>
        <w:pStyle w:val="PlainText"/>
        <w:spacing w:after="60"/>
        <w:rPr>
          <w:rFonts w:ascii="Times New Roman" w:hAnsi="Times New Roman"/>
          <w:sz w:val="22"/>
          <w:szCs w:val="22"/>
        </w:rPr>
      </w:pPr>
      <w:r w:rsidRPr="00B40330">
        <w:rPr>
          <w:rFonts w:ascii="Times New Roman" w:hAnsi="Times New Roman"/>
          <w:sz w:val="22"/>
          <w:szCs w:val="22"/>
          <w:lang w:val="en-US" w:eastAsia="en-US"/>
        </w:rPr>
        <w:t xml:space="preserve">Ten Simple Rules for taking advantage of </w:t>
      </w:r>
      <w:del w:id="0" w:author="Yasset Perez-Riverol" w:date="2015-10-05T08:58:00Z">
        <w:r w:rsidRPr="00B40330" w:rsidDel="00CA3983">
          <w:rPr>
            <w:rFonts w:ascii="Times New Roman" w:hAnsi="Times New Roman"/>
            <w:sz w:val="22"/>
            <w:szCs w:val="22"/>
            <w:lang w:val="en-US" w:eastAsia="en-US"/>
          </w:rPr>
          <w:delText>GitHub</w:delText>
        </w:r>
      </w:del>
      <w:ins w:id="1" w:author="Yasset Perez-Riverol" w:date="2015-10-05T08:58:00Z">
        <w:r w:rsidR="00CA3983">
          <w:rPr>
            <w:rFonts w:ascii="Times New Roman" w:hAnsi="Times New Roman"/>
            <w:sz w:val="22"/>
            <w:szCs w:val="22"/>
            <w:lang w:val="en-US" w:eastAsia="en-US"/>
          </w:rPr>
          <w:t>GitHub</w:t>
        </w:r>
      </w:ins>
      <w:r w:rsidRPr="00B40330">
        <w:rPr>
          <w:rFonts w:ascii="Times New Roman" w:hAnsi="Times New Roman"/>
          <w:sz w:val="22"/>
          <w:szCs w:val="22"/>
          <w:lang w:val="en-US" w:eastAsia="en-US"/>
        </w:rPr>
        <w:t xml:space="preserve"> in bioinformatics</w:t>
      </w:r>
      <w:r w:rsidR="0096069E" w:rsidRPr="00B40330">
        <w:rPr>
          <w:rFonts w:ascii="Times New Roman" w:hAnsi="Times New Roman"/>
          <w:sz w:val="22"/>
          <w:szCs w:val="22"/>
        </w:rPr>
        <w:t xml:space="preserve"> </w:t>
      </w:r>
    </w:p>
    <w:p w14:paraId="0D36BD75" w14:textId="1CB7CCE5" w:rsidR="0096069E" w:rsidRPr="00B40330" w:rsidRDefault="006406B5" w:rsidP="00CF7EF8">
      <w:pPr>
        <w:pStyle w:val="PlainText"/>
        <w:spacing w:after="60"/>
        <w:rPr>
          <w:rFonts w:ascii="Times New Roman" w:hAnsi="Times New Roman"/>
          <w:b w:val="0"/>
          <w:sz w:val="22"/>
          <w:szCs w:val="22"/>
          <w:lang w:val="es-ES"/>
        </w:rPr>
      </w:pPr>
      <w:r w:rsidRPr="00B40330">
        <w:rPr>
          <w:rFonts w:ascii="Times New Roman" w:hAnsi="Times New Roman"/>
          <w:b w:val="0"/>
          <w:sz w:val="22"/>
          <w:szCs w:val="22"/>
          <w:lang w:val="es-ES"/>
        </w:rPr>
        <w:t>Yasset</w:t>
      </w:r>
      <w:r w:rsidR="002877FC">
        <w:rPr>
          <w:rFonts w:ascii="Times New Roman" w:hAnsi="Times New Roman"/>
          <w:b w:val="0"/>
          <w:sz w:val="22"/>
          <w:szCs w:val="22"/>
          <w:lang w:val="es-ES"/>
        </w:rPr>
        <w:t xml:space="preserve"> Perez-Riverol, </w:t>
      </w:r>
      <w:r w:rsidRPr="00B40330">
        <w:rPr>
          <w:rFonts w:ascii="Times New Roman" w:hAnsi="Times New Roman"/>
          <w:b w:val="0"/>
          <w:sz w:val="22"/>
          <w:szCs w:val="22"/>
          <w:lang w:val="es-ES"/>
        </w:rPr>
        <w:t>Rui</w:t>
      </w:r>
      <w:r w:rsidR="002877FC">
        <w:rPr>
          <w:rFonts w:ascii="Times New Roman" w:hAnsi="Times New Roman"/>
          <w:b w:val="0"/>
          <w:sz w:val="22"/>
          <w:szCs w:val="22"/>
          <w:lang w:val="es-ES"/>
        </w:rPr>
        <w:t xml:space="preserve"> Wang</w:t>
      </w:r>
      <w:r w:rsidRPr="00B40330">
        <w:rPr>
          <w:rFonts w:ascii="Times New Roman" w:hAnsi="Times New Roman"/>
          <w:b w:val="0"/>
          <w:sz w:val="22"/>
          <w:szCs w:val="22"/>
          <w:lang w:val="es-ES"/>
        </w:rPr>
        <w:t xml:space="preserve">, </w:t>
      </w:r>
      <w:r w:rsidR="002877FC">
        <w:rPr>
          <w:rFonts w:ascii="Times New Roman" w:hAnsi="Times New Roman"/>
          <w:b w:val="0"/>
          <w:sz w:val="22"/>
          <w:szCs w:val="22"/>
          <w:lang w:val="es-ES"/>
        </w:rPr>
        <w:t>Laurent Gatto, Timo S</w:t>
      </w:r>
      <w:r w:rsidR="002877FC" w:rsidRPr="002877FC">
        <w:rPr>
          <w:rFonts w:ascii="Times New Roman" w:hAnsi="Times New Roman"/>
          <w:b w:val="0"/>
          <w:sz w:val="22"/>
          <w:szCs w:val="22"/>
          <w:lang w:val="es-ES"/>
        </w:rPr>
        <w:t>achsenberg</w:t>
      </w:r>
      <w:r w:rsidR="002877FC">
        <w:rPr>
          <w:rFonts w:ascii="Times New Roman" w:hAnsi="Times New Roman"/>
          <w:b w:val="0"/>
          <w:sz w:val="22"/>
          <w:szCs w:val="22"/>
          <w:lang w:val="es-ES"/>
        </w:rPr>
        <w:t xml:space="preserve">, </w:t>
      </w:r>
      <w:r w:rsidR="0096069E" w:rsidRPr="00B40330">
        <w:rPr>
          <w:rFonts w:ascii="Times New Roman" w:hAnsi="Times New Roman"/>
          <w:b w:val="0"/>
          <w:sz w:val="22"/>
          <w:szCs w:val="22"/>
          <w:lang w:val="es-ES"/>
        </w:rPr>
        <w:t>Juan Antonio Vizcaíno</w:t>
      </w:r>
      <w:r w:rsidR="0096069E" w:rsidRPr="00B40330">
        <w:rPr>
          <w:rFonts w:ascii="Times New Roman" w:hAnsi="Times New Roman"/>
          <w:b w:val="0"/>
          <w:sz w:val="22"/>
          <w:szCs w:val="22"/>
          <w:vertAlign w:val="superscript"/>
          <w:lang w:val="es-ES"/>
        </w:rPr>
        <w:t>1,*</w:t>
      </w:r>
    </w:p>
    <w:p w14:paraId="0329485E" w14:textId="77777777" w:rsidR="00B40667" w:rsidRDefault="00B40667" w:rsidP="00CF7EF8">
      <w:pPr>
        <w:pStyle w:val="PlainText"/>
        <w:spacing w:after="60"/>
        <w:rPr>
          <w:rFonts w:ascii="Times New Roman" w:hAnsi="Times New Roman"/>
          <w:b w:val="0"/>
          <w:sz w:val="22"/>
          <w:szCs w:val="22"/>
          <w:vertAlign w:val="superscript"/>
          <w:lang w:val="en-US"/>
        </w:rPr>
      </w:pPr>
    </w:p>
    <w:p w14:paraId="080EE116" w14:textId="77777777" w:rsidR="0096069E" w:rsidRPr="00B40330" w:rsidRDefault="006C2A34" w:rsidP="00CF7EF8">
      <w:pPr>
        <w:pStyle w:val="PlainText"/>
        <w:spacing w:after="60"/>
        <w:rPr>
          <w:rFonts w:ascii="Times New Roman" w:hAnsi="Times New Roman"/>
          <w:b w:val="0"/>
          <w:bCs w:val="0"/>
          <w:color w:val="000000"/>
          <w:sz w:val="22"/>
          <w:szCs w:val="22"/>
          <w:lang w:val="en-US"/>
        </w:rPr>
      </w:pPr>
      <w:r w:rsidRPr="00B40330">
        <w:rPr>
          <w:rFonts w:ascii="Times New Roman" w:hAnsi="Times New Roman"/>
          <w:b w:val="0"/>
          <w:sz w:val="22"/>
          <w:szCs w:val="22"/>
          <w:vertAlign w:val="superscript"/>
          <w:lang w:val="en-US"/>
        </w:rPr>
        <w:t xml:space="preserve">1 </w:t>
      </w:r>
      <w:r w:rsidRPr="00B40330">
        <w:rPr>
          <w:rFonts w:ascii="Times New Roman" w:hAnsi="Times New Roman"/>
          <w:b w:val="0"/>
          <w:bCs w:val="0"/>
          <w:sz w:val="22"/>
          <w:szCs w:val="22"/>
          <w:lang w:val="en-US"/>
        </w:rPr>
        <w:t>European Molecular Biology Laboratory, European Bioinformatics Institute (EMBL-EBI), Wellcome Trust Genome Campus, Hinxton, Cambridge, CB10 1SD, UK.</w:t>
      </w:r>
      <w:r w:rsidRPr="00B40330">
        <w:rPr>
          <w:rFonts w:ascii="Times New Roman" w:hAnsi="Times New Roman"/>
          <w:b w:val="0"/>
          <w:bCs w:val="0"/>
          <w:color w:val="000000"/>
          <w:sz w:val="22"/>
          <w:szCs w:val="22"/>
          <w:lang w:val="en-US"/>
        </w:rPr>
        <w:t xml:space="preserve"> </w:t>
      </w:r>
    </w:p>
    <w:p w14:paraId="008B22A3" w14:textId="77777777" w:rsidR="0096069E" w:rsidRPr="00B40330" w:rsidRDefault="0096069E" w:rsidP="00CF7EF8">
      <w:pPr>
        <w:pStyle w:val="PlainText"/>
        <w:spacing w:after="60"/>
        <w:rPr>
          <w:rFonts w:ascii="Times New Roman" w:hAnsi="Times New Roman"/>
          <w:b w:val="0"/>
          <w:bCs w:val="0"/>
          <w:color w:val="000000"/>
          <w:sz w:val="22"/>
          <w:szCs w:val="22"/>
          <w:lang w:val="es-ES"/>
        </w:rPr>
      </w:pPr>
    </w:p>
    <w:p w14:paraId="61C9F332" w14:textId="77777777" w:rsidR="00B40667" w:rsidRDefault="00B40667" w:rsidP="00CF7EF8">
      <w:pPr>
        <w:spacing w:after="60" w:line="360" w:lineRule="auto"/>
        <w:jc w:val="both"/>
        <w:rPr>
          <w:rFonts w:ascii="Times New Roman" w:hAnsi="Times New Roman" w:cs="Times New Roman"/>
          <w:bCs/>
          <w:color w:val="000000"/>
          <w:sz w:val="22"/>
          <w:szCs w:val="22"/>
          <w:lang w:val="es-ES"/>
        </w:rPr>
      </w:pPr>
    </w:p>
    <w:p w14:paraId="74BC81F5" w14:textId="7269D17D" w:rsidR="0096069E" w:rsidRPr="00B40330" w:rsidRDefault="00EC7378" w:rsidP="00CF7EF8">
      <w:pPr>
        <w:spacing w:after="60" w:line="360" w:lineRule="auto"/>
        <w:jc w:val="both"/>
        <w:rPr>
          <w:rFonts w:ascii="Times New Roman" w:hAnsi="Times New Roman" w:cs="Times New Roman"/>
          <w:bCs/>
          <w:color w:val="000000"/>
          <w:sz w:val="22"/>
          <w:szCs w:val="22"/>
          <w:lang w:val="es-ES"/>
        </w:rPr>
      </w:pPr>
      <w:r>
        <w:rPr>
          <w:rFonts w:ascii="Times New Roman" w:hAnsi="Times New Roman" w:cs="Times New Roman"/>
          <w:bCs/>
          <w:color w:val="000000"/>
          <w:sz w:val="22"/>
          <w:szCs w:val="22"/>
          <w:lang w:val="es-ES"/>
        </w:rPr>
        <w:t>* Corresponding author</w:t>
      </w:r>
      <w:r w:rsidR="006C2A34" w:rsidRPr="00B40330">
        <w:rPr>
          <w:rFonts w:ascii="Times New Roman" w:hAnsi="Times New Roman" w:cs="Times New Roman"/>
          <w:bCs/>
          <w:color w:val="000000"/>
          <w:sz w:val="22"/>
          <w:szCs w:val="22"/>
          <w:lang w:val="es-ES"/>
        </w:rPr>
        <w:t>: Dr. Juan Antonio Vizcaíno</w:t>
      </w:r>
    </w:p>
    <w:p w14:paraId="7ED27D6D" w14:textId="77777777" w:rsidR="0096069E" w:rsidRPr="00B40330" w:rsidRDefault="006C2A34" w:rsidP="00CF7EF8">
      <w:pPr>
        <w:spacing w:after="60" w:line="360" w:lineRule="auto"/>
        <w:jc w:val="both"/>
        <w:rPr>
          <w:rFonts w:ascii="Times New Roman" w:hAnsi="Times New Roman" w:cs="Times New Roman"/>
          <w:sz w:val="22"/>
          <w:szCs w:val="22"/>
          <w:lang w:val="es-ES"/>
        </w:rPr>
      </w:pPr>
      <w:r w:rsidRPr="00B40330">
        <w:rPr>
          <w:rFonts w:ascii="Times New Roman" w:hAnsi="Times New Roman" w:cs="Times New Roman"/>
          <w:bCs/>
          <w:sz w:val="22"/>
          <w:szCs w:val="22"/>
          <w:lang w:val="es-ES"/>
        </w:rPr>
        <w:t>European Molecular Biology Laboratory, European Bioinformatics Institute (EMBL-EBI), Wellcome Trust Genome Campus, Hinxton, Cambridge, CB10 1SD,</w:t>
      </w:r>
      <w:r w:rsidRPr="00B40330">
        <w:rPr>
          <w:rFonts w:ascii="Times New Roman" w:hAnsi="Times New Roman" w:cs="Times New Roman"/>
          <w:b/>
          <w:bCs/>
          <w:sz w:val="22"/>
          <w:szCs w:val="22"/>
          <w:lang w:val="es-ES"/>
        </w:rPr>
        <w:t xml:space="preserve"> </w:t>
      </w:r>
      <w:r w:rsidRPr="00B40330">
        <w:rPr>
          <w:rFonts w:ascii="Times New Roman" w:hAnsi="Times New Roman" w:cs="Times New Roman"/>
          <w:bCs/>
          <w:sz w:val="22"/>
          <w:szCs w:val="22"/>
          <w:lang w:val="es-ES"/>
        </w:rPr>
        <w:t>UK.</w:t>
      </w:r>
      <w:r w:rsidRPr="00B40330">
        <w:rPr>
          <w:rFonts w:ascii="Times New Roman" w:hAnsi="Times New Roman" w:cs="Times New Roman"/>
          <w:sz w:val="22"/>
          <w:szCs w:val="22"/>
          <w:lang w:val="es-ES"/>
        </w:rPr>
        <w:t xml:space="preserve"> </w:t>
      </w:r>
      <w:r w:rsidRPr="00B40330">
        <w:rPr>
          <w:rFonts w:ascii="Times New Roman" w:hAnsi="Times New Roman" w:cs="Times New Roman"/>
          <w:color w:val="000000"/>
          <w:sz w:val="22"/>
          <w:szCs w:val="22"/>
          <w:lang w:val="es-ES"/>
        </w:rPr>
        <w:t>Tel: +44 1223 492 610; Fax: +44 1223 494 484;</w:t>
      </w:r>
      <w:r w:rsidRPr="00B40330">
        <w:rPr>
          <w:rFonts w:ascii="Times New Roman" w:hAnsi="Times New Roman" w:cs="Times New Roman"/>
          <w:sz w:val="22"/>
          <w:szCs w:val="22"/>
          <w:lang w:val="es-ES"/>
        </w:rPr>
        <w:t xml:space="preserve"> Email: juan@ebi.ac.</w:t>
      </w:r>
      <w:commentRangeStart w:id="2"/>
      <w:commentRangeStart w:id="3"/>
      <w:r w:rsidRPr="00B40330">
        <w:rPr>
          <w:rFonts w:ascii="Times New Roman" w:hAnsi="Times New Roman" w:cs="Times New Roman"/>
          <w:sz w:val="22"/>
          <w:szCs w:val="22"/>
          <w:lang w:val="es-ES"/>
        </w:rPr>
        <w:t>uk</w:t>
      </w:r>
      <w:commentRangeEnd w:id="2"/>
      <w:r w:rsidR="00D81212">
        <w:rPr>
          <w:rStyle w:val="CommentReference"/>
          <w:rFonts w:ascii="Liberation Serif" w:hAnsi="Liberation Serif"/>
          <w:color w:val="auto"/>
          <w:lang w:val="en-US"/>
        </w:rPr>
        <w:commentReference w:id="2"/>
      </w:r>
      <w:commentRangeEnd w:id="3"/>
      <w:r w:rsidR="00034C53">
        <w:rPr>
          <w:rStyle w:val="CommentReference"/>
          <w:rFonts w:ascii="Liberation Serif" w:hAnsi="Liberation Serif"/>
          <w:color w:val="auto"/>
          <w:lang w:val="en-US"/>
        </w:rPr>
        <w:commentReference w:id="3"/>
      </w:r>
      <w:r w:rsidRPr="00B40330">
        <w:rPr>
          <w:rFonts w:ascii="Times New Roman" w:hAnsi="Times New Roman" w:cs="Times New Roman"/>
          <w:sz w:val="22"/>
          <w:szCs w:val="22"/>
          <w:lang w:val="es-ES"/>
        </w:rPr>
        <w:t>.</w:t>
      </w:r>
    </w:p>
    <w:p w14:paraId="51C847FE" w14:textId="77777777" w:rsidR="001E02F6" w:rsidRPr="00B40330" w:rsidRDefault="001E02F6" w:rsidP="00CF7EF8">
      <w:pPr>
        <w:pStyle w:val="PlainText"/>
        <w:spacing w:after="60"/>
        <w:rPr>
          <w:rFonts w:ascii="Times New Roman" w:hAnsi="Times New Roman"/>
          <w:bCs w:val="0"/>
          <w:color w:val="000000"/>
          <w:sz w:val="22"/>
          <w:szCs w:val="22"/>
        </w:rPr>
      </w:pPr>
    </w:p>
    <w:p w14:paraId="3F897F04"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2DEDC874" w14:textId="4142CD90" w:rsidR="00034C53" w:rsidRPr="00034C53" w:rsidRDefault="00034C53" w:rsidP="00CF7EF8">
      <w:pPr>
        <w:widowControl/>
        <w:tabs>
          <w:tab w:val="clear" w:pos="1251"/>
        </w:tabs>
        <w:suppressAutoHyphens w:val="0"/>
        <w:autoSpaceDE/>
        <w:spacing w:after="60" w:line="360" w:lineRule="auto"/>
        <w:jc w:val="both"/>
        <w:rPr>
          <w:rFonts w:ascii="Times New Roman" w:hAnsi="Times New Roman" w:cs="Times New Roman"/>
          <w:b/>
          <w:sz w:val="22"/>
          <w:szCs w:val="22"/>
        </w:rPr>
      </w:pPr>
      <w:r w:rsidRPr="00034C53">
        <w:rPr>
          <w:rFonts w:ascii="Times New Roman" w:hAnsi="Times New Roman" w:cs="Times New Roman"/>
          <w:b/>
          <w:sz w:val="22"/>
          <w:szCs w:val="22"/>
        </w:rPr>
        <w:t xml:space="preserve">Short </w:t>
      </w:r>
      <w:commentRangeStart w:id="4"/>
      <w:r w:rsidRPr="00034C53">
        <w:rPr>
          <w:rFonts w:ascii="Times New Roman" w:hAnsi="Times New Roman" w:cs="Times New Roman"/>
          <w:b/>
          <w:sz w:val="22"/>
          <w:szCs w:val="22"/>
        </w:rPr>
        <w:t>title</w:t>
      </w:r>
      <w:commentRangeEnd w:id="4"/>
      <w:r>
        <w:rPr>
          <w:rStyle w:val="CommentReference"/>
          <w:rFonts w:ascii="Liberation Serif" w:hAnsi="Liberation Serif"/>
          <w:color w:val="auto"/>
          <w:lang w:val="en-US"/>
        </w:rPr>
        <w:commentReference w:id="4"/>
      </w:r>
      <w:r w:rsidRPr="00034C53">
        <w:rPr>
          <w:rFonts w:ascii="Times New Roman" w:hAnsi="Times New Roman" w:cs="Times New Roman"/>
          <w:b/>
          <w:sz w:val="22"/>
          <w:szCs w:val="22"/>
        </w:rPr>
        <w:t>:</w:t>
      </w:r>
      <w:r>
        <w:rPr>
          <w:rFonts w:ascii="Times New Roman" w:hAnsi="Times New Roman" w:cs="Times New Roman"/>
          <w:b/>
          <w:sz w:val="22"/>
          <w:szCs w:val="22"/>
        </w:rPr>
        <w:t xml:space="preserve"> </w:t>
      </w:r>
      <w:ins w:id="5" w:author="Yasset Perez-Riverol" w:date="2015-10-05T10:27:00Z">
        <w:r w:rsidR="00BB24FA" w:rsidRPr="00B40330">
          <w:rPr>
            <w:rFonts w:ascii="Times New Roman" w:hAnsi="Times New Roman"/>
            <w:sz w:val="22"/>
            <w:szCs w:val="22"/>
            <w:lang w:val="en-US" w:eastAsia="en-US"/>
          </w:rPr>
          <w:t xml:space="preserve">Ten Simple Rules for taking advantage of </w:t>
        </w:r>
        <w:proofErr w:type="spellStart"/>
        <w:r w:rsidR="00BB24FA">
          <w:rPr>
            <w:rFonts w:ascii="Times New Roman" w:hAnsi="Times New Roman"/>
            <w:sz w:val="22"/>
            <w:szCs w:val="22"/>
            <w:lang w:val="en-US" w:eastAsia="en-US"/>
          </w:rPr>
          <w:t>GitHub</w:t>
        </w:r>
        <w:proofErr w:type="spellEnd"/>
        <w:r w:rsidR="00BB24FA" w:rsidRPr="00B40330">
          <w:rPr>
            <w:rFonts w:ascii="Times New Roman" w:hAnsi="Times New Roman"/>
            <w:sz w:val="22"/>
            <w:szCs w:val="22"/>
            <w:lang w:val="en-US" w:eastAsia="en-US"/>
          </w:rPr>
          <w:t xml:space="preserve"> in bioinformatics</w:t>
        </w:r>
      </w:ins>
    </w:p>
    <w:p w14:paraId="451653B1"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049599A7" w14:textId="77777777" w:rsidR="00034C53" w:rsidRDefault="00034C53" w:rsidP="00CF7EF8">
      <w:pPr>
        <w:widowControl/>
        <w:tabs>
          <w:tab w:val="clear" w:pos="1251"/>
        </w:tabs>
        <w:suppressAutoHyphens w:val="0"/>
        <w:autoSpaceDE/>
        <w:spacing w:after="60" w:line="360" w:lineRule="auto"/>
        <w:jc w:val="both"/>
        <w:rPr>
          <w:rFonts w:ascii="Times New Roman" w:hAnsi="Times New Roman" w:cs="Times New Roman"/>
          <w:sz w:val="22"/>
          <w:szCs w:val="22"/>
        </w:rPr>
      </w:pPr>
    </w:p>
    <w:p w14:paraId="17B1C2CE" w14:textId="0BA5E533" w:rsidR="0096069E" w:rsidRPr="00B40330" w:rsidRDefault="0096069E" w:rsidP="00CF7EF8">
      <w:pPr>
        <w:widowControl/>
        <w:tabs>
          <w:tab w:val="clear" w:pos="1251"/>
        </w:tabs>
        <w:suppressAutoHyphens w:val="0"/>
        <w:autoSpaceDE/>
        <w:spacing w:after="60" w:line="360" w:lineRule="auto"/>
        <w:jc w:val="both"/>
        <w:rPr>
          <w:rFonts w:ascii="Times New Roman" w:hAnsi="Times New Roman" w:cs="Times New Roman"/>
          <w:b/>
          <w:bCs/>
          <w:spacing w:val="5"/>
          <w:kern w:val="0"/>
          <w:sz w:val="22"/>
          <w:szCs w:val="22"/>
          <w:lang w:eastAsia="en-US" w:bidi="ar-SA"/>
        </w:rPr>
      </w:pPr>
      <w:r w:rsidRPr="00B40330">
        <w:rPr>
          <w:rFonts w:ascii="Times New Roman" w:hAnsi="Times New Roman" w:cs="Times New Roman"/>
          <w:sz w:val="22"/>
          <w:szCs w:val="22"/>
        </w:rPr>
        <w:br w:type="page"/>
      </w:r>
    </w:p>
    <w:p w14:paraId="1FE104A4" w14:textId="595894CD" w:rsidR="006406B5" w:rsidRPr="00B40330" w:rsidRDefault="00B40330" w:rsidP="00CF7EF8">
      <w:pPr>
        <w:pStyle w:val="NormalWeb"/>
        <w:spacing w:after="60" w:afterAutospacing="0" w:line="360" w:lineRule="auto"/>
        <w:ind w:left="640" w:hanging="640"/>
        <w:jc w:val="both"/>
        <w:divId w:val="1224101753"/>
        <w:rPr>
          <w:b/>
          <w:sz w:val="22"/>
          <w:szCs w:val="22"/>
        </w:rPr>
      </w:pPr>
      <w:r w:rsidRPr="00B40330">
        <w:rPr>
          <w:b/>
          <w:sz w:val="22"/>
          <w:szCs w:val="22"/>
        </w:rPr>
        <w:lastRenderedPageBreak/>
        <w:t>Introduction</w:t>
      </w:r>
    </w:p>
    <w:p w14:paraId="3AE73DCB" w14:textId="5EE740AA" w:rsidR="0010439C" w:rsidRDefault="000F7F2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Bioinformatics is</w:t>
      </w:r>
      <w:r w:rsidR="00813567">
        <w:rPr>
          <w:rFonts w:eastAsia="Times New Roman"/>
          <w:sz w:val="22"/>
          <w:szCs w:val="22"/>
          <w:lang w:val="en-US"/>
        </w:rPr>
        <w:t xml:space="preserve"> a broad discipline in which the common denominator is the need to produce</w:t>
      </w:r>
      <w:r w:rsidR="00897424">
        <w:rPr>
          <w:rFonts w:eastAsia="Times New Roman"/>
          <w:sz w:val="22"/>
          <w:szCs w:val="22"/>
          <w:lang w:val="en-US"/>
        </w:rPr>
        <w:t xml:space="preserve"> and/or use</w:t>
      </w:r>
      <w:r w:rsidR="00813567">
        <w:rPr>
          <w:rFonts w:eastAsia="Times New Roman"/>
          <w:sz w:val="22"/>
          <w:szCs w:val="22"/>
          <w:lang w:val="en-US"/>
        </w:rPr>
        <w:t xml:space="preserve"> software that can be applied to biological data in different contexts. For instance software </w:t>
      </w:r>
      <w:r w:rsidR="00C4253A">
        <w:rPr>
          <w:rFonts w:eastAsia="Times New Roman"/>
          <w:sz w:val="22"/>
          <w:szCs w:val="22"/>
          <w:lang w:val="en-US"/>
        </w:rPr>
        <w:t>is</w:t>
      </w:r>
      <w:r w:rsidR="001B6D64">
        <w:rPr>
          <w:rFonts w:eastAsia="Times New Roman"/>
          <w:sz w:val="22"/>
          <w:szCs w:val="22"/>
          <w:lang w:val="en-US"/>
        </w:rPr>
        <w:t xml:space="preserve"> routinely</w:t>
      </w:r>
      <w:r w:rsidR="00813567">
        <w:rPr>
          <w:rFonts w:eastAsia="Times New Roman"/>
          <w:sz w:val="22"/>
          <w:szCs w:val="22"/>
          <w:lang w:val="en-US"/>
        </w:rPr>
        <w:t xml:space="preserve"> needed for the </w:t>
      </w:r>
      <w:r w:rsidR="00C4253A">
        <w:rPr>
          <w:rFonts w:eastAsia="Times New Roman"/>
          <w:sz w:val="22"/>
          <w:szCs w:val="22"/>
          <w:lang w:val="en-US"/>
        </w:rPr>
        <w:t>analysis,</w:t>
      </w:r>
      <w:r w:rsidR="00813567">
        <w:rPr>
          <w:rFonts w:eastAsia="Times New Roman"/>
          <w:sz w:val="22"/>
          <w:szCs w:val="22"/>
          <w:lang w:val="en-US"/>
        </w:rPr>
        <w:t xml:space="preserve"> visualization</w:t>
      </w:r>
      <w:r w:rsidR="002877FC">
        <w:rPr>
          <w:rFonts w:eastAsia="Times New Roman"/>
          <w:sz w:val="22"/>
          <w:szCs w:val="22"/>
          <w:lang w:val="en-US"/>
        </w:rPr>
        <w:t xml:space="preserve"> </w:t>
      </w:r>
      <w:ins w:id="6"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:25475079</w:t>
        </w:r>
        <w:proofErr w:type="gramEnd"/>
        <w:r w:rsidR="00380BE6" w:rsidRPr="00380BE6">
          <w:rPr>
            <w:rFonts w:eastAsia="Times New Roman"/>
            <w:sz w:val="22"/>
            <w:szCs w:val="22"/>
            <w:lang w:val="en-US"/>
          </w:rPr>
          <w:t>]</w:t>
        </w:r>
      </w:ins>
      <w:del w:id="7" w:author="Yasset Perez-Riverol" w:date="2015-10-05T09:59:00Z">
        <w:r w:rsidR="002877FC" w:rsidDel="00380BE6">
          <w:rPr>
            <w:rFonts w:eastAsia="Times New Roman"/>
            <w:sz w:val="22"/>
            <w:szCs w:val="22"/>
            <w:lang w:val="en-US"/>
          </w:rPr>
          <w:fldChar w:fldCharType="begin"/>
        </w:r>
        <w:r w:rsidR="002877FC" w:rsidDel="00380BE6">
          <w:rPr>
            <w:rFonts w:eastAsia="Times New Roman"/>
            <w:sz w:val="22"/>
            <w:szCs w:val="22"/>
            <w:lang w:val="en-US"/>
          </w:rPr>
          <w:delInstrText xml:space="preserve"> ADDIN EN.CITE &lt;EndNote&gt;&lt;Cite&gt;&lt;Author&gt;Wang&lt;/Author&gt;&lt;Year&gt;2015&lt;/Year&gt;&lt;RecNum&gt;451&lt;/RecNum&gt;&lt;DisplayText&gt;[1]&lt;/DisplayText&gt;&lt;record&gt;&lt;rec-number&gt;451&lt;/rec-number&gt;&lt;foreign-keys&gt;&lt;key app="EN" db-id="09s02x9e4s0f0oedeerxrvzwfsw9200dsdwd" timestamp="1443954931"&gt;451&lt;/key&gt;&lt;/foreign-keys&gt;&lt;ref-type name="Journal Article"&gt;17&lt;/ref-type&gt;&lt;contributors&gt;&lt;authors&gt;&lt;author&gt;Wang, R.&lt;/author&gt;&lt;author&gt;Perez-Riverol, Y.&lt;/author&gt;&lt;author&gt;Hermjakob, H.&lt;/author&gt;&lt;author&gt;Vizcaino, J. A.&lt;/author&gt;&lt;/authors&gt;&lt;/contributors&gt;&lt;auth-address&gt;European Molecular Biology Laboratory, European Bioinformatics Institute (EMBL-EBI), Wellcome Trust Genome Campus, Hinxton, Cambridge, UK.&lt;/auth-address&gt;&lt;titles&gt;&lt;title&gt;Open source libraries and frameworks for biological data visualisation: a guide for developers&lt;/title&gt;&lt;secondary-title&gt;Proteomics&lt;/secondary-title&gt;&lt;/titles&gt;&lt;periodical&gt;&lt;full-title&gt;Proteomics&lt;/full-title&gt;&lt;abbr-1&gt;Proteomics&lt;/abbr-1&gt;&lt;/periodical&gt;&lt;pages&gt;1356-74&lt;/pages&gt;&lt;volume&gt;15&lt;/volume&gt;&lt;number&gt;8&lt;/number&gt;&lt;keywords&gt;&lt;keyword&gt;Bioinformatics&lt;/keyword&gt;&lt;keyword&gt;Chart&lt;/keyword&gt;&lt;keyword&gt;Hierarchy&lt;/keyword&gt;&lt;keyword&gt;Network&lt;/keyword&gt;&lt;keyword&gt;Software library&lt;/keyword&gt;&lt;/keywords&gt;&lt;dates&gt;&lt;year&gt;2015&lt;/year&gt;&lt;pub-dates&gt;&lt;date&gt;Apr&lt;/date&gt;&lt;/pub-dates&gt;&lt;/dates&gt;&lt;isbn&gt;1615-9861 (Electronic)&amp;#xD;1615-9853 (Linking)&lt;/isbn&gt;&lt;accession-num&gt;25475079&lt;/accession-num&gt;&lt;urls&gt;&lt;related-urls&gt;&lt;url&gt;http://www.ncbi.nlm.nih.gov/pubmed/25475079&lt;/url&gt;&lt;/related-urls&gt;&lt;/urls&gt;&lt;custom2&gt;PMC4409855&lt;/custom2&gt;&lt;electronic-resource-num&gt;10.1002/pmic.201400377&lt;/electronic-resource-num&gt;&lt;/record&gt;&lt;/Cite&gt;&lt;/EndNote&gt;</w:delInstrText>
        </w:r>
        <w:r w:rsidR="002877FC" w:rsidDel="00380BE6">
          <w:rPr>
            <w:rFonts w:eastAsia="Times New Roman"/>
            <w:sz w:val="22"/>
            <w:szCs w:val="22"/>
            <w:lang w:val="en-US"/>
          </w:rPr>
          <w:fldChar w:fldCharType="separate"/>
        </w:r>
        <w:r w:rsidR="002877FC" w:rsidDel="00380BE6">
          <w:rPr>
            <w:rFonts w:eastAsia="Times New Roman"/>
            <w:noProof/>
            <w:sz w:val="22"/>
            <w:szCs w:val="22"/>
            <w:lang w:val="en-US"/>
          </w:rPr>
          <w:delText>[1]</w:delText>
        </w:r>
        <w:r w:rsidR="002877FC" w:rsidDel="00380BE6">
          <w:rPr>
            <w:rFonts w:eastAsia="Times New Roman"/>
            <w:sz w:val="22"/>
            <w:szCs w:val="22"/>
            <w:lang w:val="en-US"/>
          </w:rPr>
          <w:fldChar w:fldCharType="end"/>
        </w:r>
      </w:del>
      <w:r w:rsidR="00C4253A">
        <w:rPr>
          <w:rFonts w:eastAsia="Times New Roman"/>
          <w:sz w:val="22"/>
          <w:szCs w:val="22"/>
          <w:lang w:val="en-US"/>
        </w:rPr>
        <w:t xml:space="preserve"> or storage</w:t>
      </w:r>
      <w:r w:rsidR="00EE1EFE">
        <w:rPr>
          <w:rFonts w:eastAsia="Times New Roman"/>
          <w:sz w:val="22"/>
          <w:szCs w:val="22"/>
          <w:lang w:val="en-US"/>
        </w:rPr>
        <w:t xml:space="preserve"> </w:t>
      </w:r>
      <w:r w:rsidR="00813567">
        <w:rPr>
          <w:rFonts w:eastAsia="Times New Roman"/>
          <w:sz w:val="22"/>
          <w:szCs w:val="22"/>
          <w:lang w:val="en-US"/>
        </w:rPr>
        <w:t xml:space="preserve">of biological information. </w:t>
      </w:r>
      <w:r w:rsidR="000E3118">
        <w:rPr>
          <w:rFonts w:eastAsia="Times New Roman"/>
          <w:sz w:val="22"/>
          <w:szCs w:val="22"/>
          <w:lang w:val="en-US"/>
        </w:rPr>
        <w:t xml:space="preserve">For </w:t>
      </w:r>
      <w:r w:rsidR="00E757F6">
        <w:rPr>
          <w:rFonts w:eastAsia="Times New Roman"/>
          <w:sz w:val="22"/>
          <w:szCs w:val="22"/>
          <w:lang w:val="en-US"/>
        </w:rPr>
        <w:t xml:space="preserve">enabling and </w:t>
      </w:r>
      <w:r w:rsidR="000E3118">
        <w:rPr>
          <w:rFonts w:eastAsia="Times New Roman"/>
          <w:sz w:val="22"/>
          <w:szCs w:val="22"/>
          <w:lang w:val="en-US"/>
        </w:rPr>
        <w:t>ensuring the reproducibility of scientif</w:t>
      </w:r>
      <w:r w:rsidR="001B6D64">
        <w:rPr>
          <w:rFonts w:eastAsia="Times New Roman"/>
          <w:sz w:val="22"/>
          <w:szCs w:val="22"/>
          <w:lang w:val="en-US"/>
        </w:rPr>
        <w:t xml:space="preserve">ic claims, it is essential that, together with the </w:t>
      </w:r>
      <w:r w:rsidR="000E3118">
        <w:rPr>
          <w:rFonts w:eastAsia="Times New Roman"/>
          <w:sz w:val="22"/>
          <w:szCs w:val="22"/>
          <w:lang w:val="en-US"/>
        </w:rPr>
        <w:t>scientific publication</w:t>
      </w:r>
      <w:r w:rsidR="00897424">
        <w:rPr>
          <w:rFonts w:eastAsia="Times New Roman"/>
          <w:sz w:val="22"/>
          <w:szCs w:val="22"/>
          <w:lang w:val="en-US"/>
        </w:rPr>
        <w:t>,</w:t>
      </w:r>
      <w:r w:rsidR="001B6D64">
        <w:rPr>
          <w:rFonts w:eastAsia="Times New Roman"/>
          <w:sz w:val="22"/>
          <w:szCs w:val="22"/>
          <w:lang w:val="en-US"/>
        </w:rPr>
        <w:t xml:space="preserve"> the corresponding dataset</w:t>
      </w:r>
      <w:r w:rsidR="00D24F10">
        <w:rPr>
          <w:rFonts w:eastAsia="Times New Roman"/>
          <w:sz w:val="22"/>
          <w:szCs w:val="22"/>
          <w:lang w:val="en-US"/>
        </w:rPr>
        <w:t xml:space="preserve">/s are made </w:t>
      </w:r>
      <w:r w:rsidR="00897424">
        <w:rPr>
          <w:rFonts w:eastAsia="Times New Roman"/>
          <w:sz w:val="22"/>
          <w:szCs w:val="22"/>
          <w:lang w:val="en-US"/>
        </w:rPr>
        <w:t xml:space="preserve">publicly </w:t>
      </w:r>
      <w:r w:rsidR="00D24F10">
        <w:rPr>
          <w:rFonts w:eastAsia="Times New Roman"/>
          <w:sz w:val="22"/>
          <w:szCs w:val="22"/>
          <w:lang w:val="en-US"/>
        </w:rPr>
        <w:t>available to the scientific community</w:t>
      </w:r>
      <w:r w:rsidR="001B6D64">
        <w:rPr>
          <w:rFonts w:eastAsia="Times New Roman"/>
          <w:sz w:val="22"/>
          <w:szCs w:val="22"/>
          <w:lang w:val="en-US"/>
        </w:rPr>
        <w:t xml:space="preserve"> </w:t>
      </w:r>
      <w:ins w:id="8"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:24763340,PMID:25158685</w:t>
        </w:r>
        <w:proofErr w:type="gramEnd"/>
        <w:r w:rsidR="00380BE6" w:rsidRPr="00380BE6">
          <w:rPr>
            <w:rFonts w:eastAsia="Times New Roman"/>
            <w:sz w:val="22"/>
            <w:szCs w:val="22"/>
            <w:lang w:val="en-US"/>
          </w:rPr>
          <w:t>]</w:t>
        </w:r>
      </w:ins>
      <w:del w:id="9" w:author="Yasset Perez-Riverol" w:date="2015-10-05T09:59:00Z">
        <w:r w:rsidR="002877FC"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PEVuZE5vdGU+PENpdGU+PEF1dGhvcj5Hb29kbWFuPC9BdXRob3I+PFllYXI+MjAxNDwvWWVhcj48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V2VsbGNvbWUgVHJ1c3QgR2Vub21lIENhbXB1cywgSGlueHRvbiwgQ2FtYnJpZGdlLCBVSy48L2F1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[2,3]</w:delText>
        </w:r>
        <w:r w:rsidR="002877FC" w:rsidDel="00380BE6">
          <w:rPr>
            <w:rFonts w:eastAsia="Times New Roman"/>
            <w:sz w:val="22"/>
            <w:szCs w:val="22"/>
            <w:lang w:val="en-US"/>
          </w:rPr>
          <w:fldChar w:fldCharType="end"/>
        </w:r>
      </w:del>
      <w:r w:rsidR="00D24F10">
        <w:rPr>
          <w:rFonts w:eastAsia="Times New Roman"/>
          <w:sz w:val="22"/>
          <w:szCs w:val="22"/>
          <w:lang w:val="en-US"/>
        </w:rPr>
        <w:t xml:space="preserve">. In addition, all </w:t>
      </w:r>
      <w:r w:rsidR="001B6D64">
        <w:rPr>
          <w:rFonts w:eastAsia="Times New Roman"/>
          <w:sz w:val="22"/>
          <w:szCs w:val="22"/>
          <w:lang w:val="en-US"/>
        </w:rPr>
        <w:t>the software used</w:t>
      </w:r>
      <w:r w:rsidR="00EE1EFE">
        <w:rPr>
          <w:rFonts w:eastAsia="Times New Roman"/>
          <w:sz w:val="22"/>
          <w:szCs w:val="22"/>
          <w:lang w:val="en-US"/>
        </w:rPr>
        <w:t xml:space="preserve"> for the analysis</w:t>
      </w:r>
      <w:r w:rsidR="001B6D64">
        <w:rPr>
          <w:rFonts w:eastAsia="Times New Roman"/>
          <w:sz w:val="22"/>
          <w:szCs w:val="22"/>
          <w:lang w:val="en-US"/>
        </w:rPr>
        <w:t xml:space="preserve"> </w:t>
      </w:r>
      <w:r w:rsidR="00D02AD7">
        <w:rPr>
          <w:rFonts w:eastAsia="Times New Roman"/>
          <w:sz w:val="22"/>
          <w:szCs w:val="22"/>
          <w:lang w:val="en-US"/>
        </w:rPr>
        <w:t>should be</w:t>
      </w:r>
      <w:r w:rsidR="001B6D64">
        <w:rPr>
          <w:rFonts w:eastAsia="Times New Roman"/>
          <w:sz w:val="22"/>
          <w:szCs w:val="22"/>
          <w:lang w:val="en-US"/>
        </w:rPr>
        <w:t xml:space="preserve"> either well </w:t>
      </w:r>
      <w:r w:rsidR="00EE1EFE">
        <w:rPr>
          <w:rFonts w:eastAsia="Times New Roman"/>
          <w:sz w:val="22"/>
          <w:szCs w:val="22"/>
          <w:lang w:val="en-US"/>
        </w:rPr>
        <w:t>described</w:t>
      </w:r>
      <w:r w:rsidR="001B6D64">
        <w:rPr>
          <w:rFonts w:eastAsia="Times New Roman"/>
          <w:sz w:val="22"/>
          <w:szCs w:val="22"/>
          <w:lang w:val="en-US"/>
        </w:rPr>
        <w:t xml:space="preserve"> (e.g. in case of commercial software) or </w:t>
      </w:r>
      <w:r w:rsidR="00897424">
        <w:rPr>
          <w:rFonts w:eastAsia="Times New Roman"/>
          <w:sz w:val="22"/>
          <w:szCs w:val="22"/>
          <w:lang w:val="en-US"/>
        </w:rPr>
        <w:t xml:space="preserve">openly </w:t>
      </w:r>
      <w:r w:rsidR="001B6D64">
        <w:rPr>
          <w:rFonts w:eastAsia="Times New Roman"/>
          <w:sz w:val="22"/>
          <w:szCs w:val="22"/>
          <w:lang w:val="en-US"/>
        </w:rPr>
        <w:t>shared, when possible</w:t>
      </w:r>
      <w:r w:rsidR="00A14249">
        <w:rPr>
          <w:rFonts w:eastAsia="Times New Roman"/>
          <w:sz w:val="22"/>
          <w:szCs w:val="22"/>
          <w:lang w:val="en-US"/>
        </w:rPr>
        <w:t xml:space="preserve"> </w:t>
      </w:r>
      <w:ins w:id="10" w:author="Yasset Perez-Riverol" w:date="2015-10-05T09:59:00Z">
        <w:r w:rsidR="00380BE6" w:rsidRPr="00380BE6">
          <w:rPr>
            <w:rFonts w:eastAsia="Times New Roman"/>
            <w:sz w:val="22"/>
            <w:szCs w:val="22"/>
            <w:lang w:val="en-US"/>
          </w:rPr>
          <w:t>[PMID</w:t>
        </w:r>
        <w:proofErr w:type="gramStart"/>
        <w:r w:rsidR="00380BE6" w:rsidRPr="00380BE6">
          <w:rPr>
            <w:rFonts w:eastAsia="Times New Roman"/>
            <w:sz w:val="22"/>
            <w:szCs w:val="22"/>
            <w:lang w:val="en-US"/>
          </w:rPr>
          <w:t>:24675742,PMID:25993922</w:t>
        </w:r>
        <w:proofErr w:type="gramEnd"/>
        <w:r w:rsidR="00380BE6" w:rsidRPr="00380BE6">
          <w:rPr>
            <w:rFonts w:eastAsia="Times New Roman"/>
            <w:sz w:val="22"/>
            <w:szCs w:val="22"/>
            <w:lang w:val="en-US"/>
          </w:rPr>
          <w:t>]</w:t>
        </w:r>
      </w:ins>
      <w:del w:id="11" w:author="Yasset Perez-Riverol" w:date="2015-10-05T09:59:00Z">
        <w:r w:rsidR="002877FC"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 </w:delInstrText>
        </w:r>
        <w:r w:rsidR="004B518B" w:rsidDel="00380BE6">
          <w:rPr>
            <w:rFonts w:eastAsia="Times New Roman"/>
            <w:sz w:val="22"/>
            <w:szCs w:val="22"/>
            <w:lang w:val="en-US"/>
          </w:rPr>
          <w:fldChar w:fldCharType="begin">
            <w:fldData xml:space="preserve">PEVuZE5vdGU+PENpdGU+PEF1dGhvcj5WaWhpbmVuPC9BdXRob3I+PFllYXI+MjAxNTwvWWVhcj48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</w:fldData>
          </w:fldChar>
        </w:r>
        <w:r w:rsidR="004B518B" w:rsidDel="00380BE6">
          <w:rPr>
            <w:rFonts w:eastAsia="Times New Roman"/>
            <w:sz w:val="22"/>
            <w:szCs w:val="22"/>
            <w:lang w:val="en-US"/>
          </w:rPr>
          <w:delInstrText xml:space="preserve"> ADDIN EN.CITE.DATA </w:delInstrText>
        </w:r>
        <w:r w:rsidR="004B518B" w:rsidDel="00380BE6">
          <w:rPr>
            <w:rFonts w:eastAsia="Times New Roman"/>
            <w:sz w:val="22"/>
            <w:szCs w:val="22"/>
            <w:lang w:val="en-US"/>
          </w:rPr>
        </w:r>
        <w:r w:rsidR="004B518B" w:rsidDel="00380BE6">
          <w:rPr>
            <w:rFonts w:eastAsia="Times New Roman"/>
            <w:sz w:val="22"/>
            <w:szCs w:val="22"/>
            <w:lang w:val="en-US"/>
          </w:rPr>
          <w:fldChar w:fldCharType="end"/>
        </w:r>
        <w:r w:rsidR="002877FC" w:rsidDel="00380BE6">
          <w:rPr>
            <w:rFonts w:eastAsia="Times New Roman"/>
            <w:sz w:val="22"/>
            <w:szCs w:val="22"/>
            <w:lang w:val="en-US"/>
          </w:rPr>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[4,5]</w:delText>
        </w:r>
        <w:r w:rsidR="002877FC" w:rsidDel="00380BE6">
          <w:rPr>
            <w:rFonts w:eastAsia="Times New Roman"/>
            <w:sz w:val="22"/>
            <w:szCs w:val="22"/>
            <w:lang w:val="en-US"/>
          </w:rPr>
          <w:fldChar w:fldCharType="end"/>
        </w:r>
      </w:del>
      <w:r w:rsidR="000E3118">
        <w:rPr>
          <w:rFonts w:eastAsia="Times New Roman"/>
          <w:sz w:val="22"/>
          <w:szCs w:val="22"/>
          <w:lang w:val="en-US"/>
        </w:rPr>
        <w:t xml:space="preserve">. At present </w:t>
      </w:r>
      <w:r w:rsidR="00585568">
        <w:rPr>
          <w:rFonts w:eastAsia="Times New Roman"/>
          <w:sz w:val="22"/>
          <w:szCs w:val="22"/>
          <w:lang w:val="en-US"/>
        </w:rPr>
        <w:t>the latter is</w:t>
      </w:r>
      <w:r w:rsidR="000E3118">
        <w:rPr>
          <w:rFonts w:eastAsia="Times New Roman"/>
          <w:sz w:val="22"/>
          <w:szCs w:val="22"/>
          <w:lang w:val="en-US"/>
        </w:rPr>
        <w:t xml:space="preserve"> </w:t>
      </w:r>
      <w:r w:rsidR="00D02AD7">
        <w:rPr>
          <w:rFonts w:eastAsia="Times New Roman"/>
          <w:sz w:val="22"/>
          <w:szCs w:val="22"/>
          <w:lang w:val="en-US"/>
        </w:rPr>
        <w:t xml:space="preserve">becoming more </w:t>
      </w:r>
      <w:r w:rsidR="000E3118">
        <w:rPr>
          <w:rFonts w:eastAsia="Times New Roman"/>
          <w:sz w:val="22"/>
          <w:szCs w:val="22"/>
          <w:lang w:val="en-US"/>
        </w:rPr>
        <w:t xml:space="preserve">common </w:t>
      </w:r>
      <w:r w:rsidR="00585568">
        <w:rPr>
          <w:rFonts w:eastAsia="Times New Roman"/>
          <w:sz w:val="22"/>
          <w:szCs w:val="22"/>
          <w:lang w:val="en-US"/>
        </w:rPr>
        <w:t xml:space="preserve">in the case of </w:t>
      </w:r>
      <w:r w:rsidR="00176ED4">
        <w:rPr>
          <w:rFonts w:eastAsia="Times New Roman"/>
          <w:sz w:val="22"/>
          <w:szCs w:val="22"/>
          <w:lang w:val="en-US"/>
        </w:rPr>
        <w:t xml:space="preserve">“home made” programming scripts </w:t>
      </w:r>
      <w:r w:rsidR="00D02AD7">
        <w:rPr>
          <w:rFonts w:eastAsia="Times New Roman"/>
          <w:sz w:val="22"/>
          <w:szCs w:val="22"/>
          <w:lang w:val="en-US"/>
        </w:rPr>
        <w:t>or for</w:t>
      </w:r>
      <w:r w:rsidR="00176ED4">
        <w:rPr>
          <w:rFonts w:eastAsia="Times New Roman"/>
          <w:sz w:val="22"/>
          <w:szCs w:val="22"/>
          <w:lang w:val="en-US"/>
        </w:rPr>
        <w:t xml:space="preserve"> </w:t>
      </w:r>
      <w:r w:rsidR="00585568">
        <w:rPr>
          <w:rFonts w:eastAsia="Times New Roman"/>
          <w:sz w:val="22"/>
          <w:szCs w:val="22"/>
          <w:lang w:val="en-US"/>
        </w:rPr>
        <w:t>bioinformatics</w:t>
      </w:r>
      <w:r w:rsidR="000E3118">
        <w:rPr>
          <w:rFonts w:eastAsia="Times New Roman"/>
          <w:sz w:val="22"/>
          <w:szCs w:val="22"/>
          <w:lang w:val="en-US"/>
        </w:rPr>
        <w:t xml:space="preserve"> open-source projects, where </w:t>
      </w:r>
      <w:r w:rsidR="00585568">
        <w:rPr>
          <w:rFonts w:eastAsia="Times New Roman"/>
          <w:sz w:val="22"/>
          <w:szCs w:val="22"/>
          <w:lang w:val="en-US"/>
        </w:rPr>
        <w:t xml:space="preserve">the </w:t>
      </w:r>
      <w:r w:rsidR="00897424">
        <w:rPr>
          <w:rFonts w:eastAsia="Times New Roman"/>
          <w:sz w:val="22"/>
          <w:szCs w:val="22"/>
          <w:lang w:val="en-US"/>
        </w:rPr>
        <w:t xml:space="preserve">source </w:t>
      </w:r>
      <w:r w:rsidR="000E3118">
        <w:rPr>
          <w:rFonts w:eastAsia="Times New Roman"/>
          <w:sz w:val="22"/>
          <w:szCs w:val="22"/>
          <w:lang w:val="en-US"/>
        </w:rPr>
        <w:t xml:space="preserve">code is made freely available and can </w:t>
      </w:r>
      <w:r w:rsidR="00897424">
        <w:rPr>
          <w:rFonts w:eastAsia="Times New Roman"/>
          <w:sz w:val="22"/>
          <w:szCs w:val="22"/>
          <w:lang w:val="en-US"/>
        </w:rPr>
        <w:t>be reused by third parties</w:t>
      </w:r>
      <w:r w:rsidR="002877FC">
        <w:rPr>
          <w:rFonts w:eastAsia="Times New Roman"/>
          <w:sz w:val="22"/>
          <w:szCs w:val="22"/>
          <w:lang w:val="en-US"/>
        </w:rPr>
        <w:t xml:space="preserve"> </w:t>
      </w:r>
      <w:ins w:id="12" w:author="Yasset Perez-Riverol" w:date="2015-10-05T10:00:00Z">
        <w:r w:rsidR="00380BE6" w:rsidRPr="00380BE6">
          <w:rPr>
            <w:rFonts w:eastAsia="Times New Roman"/>
            <w:sz w:val="22"/>
            <w:szCs w:val="22"/>
            <w:lang w:val="en-US"/>
          </w:rPr>
          <w:t>[PMID</w:t>
        </w:r>
        <w:proofErr w:type="gramStart"/>
        <w:r w:rsidR="00380BE6" w:rsidRPr="00380BE6">
          <w:rPr>
            <w:rFonts w:eastAsia="Times New Roman"/>
            <w:sz w:val="22"/>
            <w:szCs w:val="22"/>
            <w:lang w:val="en-US"/>
          </w:rPr>
          <w:t>:25071829</w:t>
        </w:r>
        <w:proofErr w:type="gramEnd"/>
        <w:r w:rsidR="00380BE6" w:rsidRPr="00380BE6">
          <w:rPr>
            <w:rFonts w:eastAsia="Times New Roman"/>
            <w:sz w:val="22"/>
            <w:szCs w:val="22"/>
            <w:lang w:val="en-US"/>
          </w:rPr>
          <w:t>]</w:t>
        </w:r>
      </w:ins>
      <w:del w:id="13" w:author="Yasset Perez-Riverol" w:date="2015-10-05T10:00:00Z">
        <w:r w:rsidR="002877FC" w:rsidDel="00380BE6">
          <w:rPr>
            <w:rFonts w:eastAsia="Times New Roman"/>
            <w:sz w:val="22"/>
            <w:szCs w:val="22"/>
            <w:lang w:val="en-US"/>
          </w:rPr>
          <w:fldChar w:fldCharType="begin"/>
        </w:r>
        <w:r w:rsidR="004B518B" w:rsidDel="00380BE6">
          <w:rPr>
            <w:rFonts w:eastAsia="Times New Roman"/>
            <w:sz w:val="22"/>
            <w:szCs w:val="22"/>
            <w:lang w:val="en-US"/>
          </w:rPr>
          <w:delInstrText xml:space="preserve"> ADDIN EN.CITE &lt;EndNote&gt;&lt;Cite&gt;&lt;Author&gt;Leprevost Fda&lt;/Author&gt;&lt;Year&gt;2014&lt;/Year&gt;&lt;RecNum&gt;248&lt;/RecNum&gt;&lt;DisplayText&gt;[6]&lt;/DisplayText&gt;&lt;record&gt;&lt;rec-number&gt;248&lt;/rec-number&gt;&lt;foreign-keys&gt;&lt;key app="EN" db-id="09s02x9e4s0f0oedeerxrvzwfsw9200dsdwd" timestamp="1416392075"&gt;248&lt;/key&gt;&lt;/foreign-keys&gt;&lt;ref-type name="Journal Article"&gt;17&lt;/ref-type&gt;&lt;contributors&gt;&lt;authors&gt;&lt;author&gt;Leprevost Fda, V.&lt;/author&gt;&lt;author&gt;Barbosa, V. C.&lt;/author&gt;&lt;author&gt;Francisco, E. L.&lt;/author&gt;&lt;author&gt;Perez-Riverol, Y.&lt;/author&gt;&lt;author&gt;Carvalho, P. C.&lt;/author&gt;&lt;/authors&gt;&lt;/contributors&gt;&lt;auth-address&gt;Laboratory for Proteomics and Protein Engineering, Carlos Chagas Institute - Fiocruz Curitiba, Brazil ; Hexabio Bioinformatics Curitiba, Brazil.&amp;#xD;Systems Engineering and Computer Science Program, COPPE, Federal University of Rio de Janeiro Rio de Janeiro, Brazil.&amp;#xD;Hexabio Bioinformatics Curitiba, Brazil.&amp;#xD;Proteomics Services, European Molecular Biology Laboratory, European Bioinformatics Institute Cambridge, UK.&amp;#xD;Laboratory for Proteomics and Protein Engineering, Carlos Chagas Institute - Fiocruz Curitiba, Brazil.&lt;/auth-address&gt;&lt;titles&gt;&lt;title&gt;On best practices in the development of bioinformatics software&lt;/title&gt;&lt;secondary-title&gt;Front Genet&lt;/secondary-title&gt;&lt;alt-title&gt;Frontiers in genetics&lt;/alt-title&gt;&lt;/titles&gt;&lt;alt-periodical&gt;&lt;full-title&gt;Frontiers in Genetics&lt;/full-title&gt;&lt;/alt-periodical&gt;&lt;pages&gt;199&lt;/pages&gt;&lt;volume&gt;5&lt;/volume&gt;&lt;dates&gt;&lt;year&gt;2014&lt;/year&gt;&lt;/dates&gt;&lt;isbn&gt;1664-8021 (Electronic)&amp;#xD;1664-8021 (Linking)&lt;/isbn&gt;&lt;accession-num&gt;25071829&lt;/accession-num&gt;&lt;urls&gt;&lt;related-urls&gt;&lt;url&gt;http://www.ncbi.nlm.nih.gov/pubmed/25071829&lt;/url&gt;&lt;/related-urls&gt;&lt;/urls&gt;&lt;custom2&gt;4078907&lt;/custom2&gt;&lt;electronic-resource-num&gt;10.3389/fgene.2014.00199&lt;/electronic-resource-num&gt;&lt;/record&gt;&lt;/Cite&gt;&lt;/EndNote&gt;</w:delInstrText>
        </w:r>
        <w:r w:rsidR="002877FC" w:rsidDel="00380BE6">
          <w:rPr>
            <w:rFonts w:eastAsia="Times New Roman"/>
            <w:sz w:val="22"/>
            <w:szCs w:val="22"/>
            <w:lang w:val="en-US"/>
          </w:rPr>
          <w:fldChar w:fldCharType="separate"/>
        </w:r>
        <w:r w:rsidR="004B518B" w:rsidDel="00380BE6">
          <w:rPr>
            <w:rFonts w:eastAsia="Times New Roman"/>
            <w:noProof/>
            <w:sz w:val="22"/>
            <w:szCs w:val="22"/>
            <w:lang w:val="en-US"/>
          </w:rPr>
          <w:delText>[6]</w:delText>
        </w:r>
        <w:r w:rsidR="002877FC" w:rsidDel="00380BE6">
          <w:rPr>
            <w:rFonts w:eastAsia="Times New Roman"/>
            <w:sz w:val="22"/>
            <w:szCs w:val="22"/>
            <w:lang w:val="en-US"/>
          </w:rPr>
          <w:fldChar w:fldCharType="end"/>
        </w:r>
      </w:del>
      <w:r w:rsidR="00897424">
        <w:rPr>
          <w:rFonts w:eastAsia="Times New Roman"/>
          <w:sz w:val="22"/>
          <w:szCs w:val="22"/>
          <w:lang w:val="en-US"/>
        </w:rPr>
        <w:t xml:space="preserve">. The </w:t>
      </w:r>
      <w:r w:rsidR="003F4D51">
        <w:rPr>
          <w:rFonts w:eastAsia="Times New Roman"/>
          <w:sz w:val="22"/>
          <w:szCs w:val="22"/>
          <w:lang w:val="en-US"/>
        </w:rPr>
        <w:t>availability</w:t>
      </w:r>
      <w:r w:rsidR="00897424">
        <w:rPr>
          <w:rFonts w:eastAsia="Times New Roman"/>
          <w:sz w:val="22"/>
          <w:szCs w:val="22"/>
          <w:lang w:val="en-US"/>
        </w:rPr>
        <w:t xml:space="preserve"> of the source code</w:t>
      </w:r>
      <w:r w:rsidR="000E3118">
        <w:rPr>
          <w:rFonts w:eastAsia="Times New Roman"/>
          <w:sz w:val="22"/>
          <w:szCs w:val="22"/>
          <w:lang w:val="en-US"/>
        </w:rPr>
        <w:t xml:space="preserve"> can be achieved </w:t>
      </w:r>
      <w:r w:rsidR="003F4D51">
        <w:rPr>
          <w:rFonts w:eastAsia="Times New Roman"/>
          <w:sz w:val="22"/>
          <w:szCs w:val="22"/>
          <w:lang w:val="en-US"/>
        </w:rPr>
        <w:t>thanks to the existence of</w:t>
      </w:r>
      <w:r w:rsidR="000E3118">
        <w:rPr>
          <w:rFonts w:eastAsia="Times New Roman"/>
          <w:sz w:val="22"/>
          <w:szCs w:val="22"/>
          <w:lang w:val="en-US"/>
        </w:rPr>
        <w:t xml:space="preserve"> several c</w:t>
      </w:r>
      <w:r w:rsidR="00897424">
        <w:rPr>
          <w:rFonts w:eastAsia="Times New Roman"/>
          <w:sz w:val="22"/>
          <w:szCs w:val="22"/>
          <w:lang w:val="en-US"/>
        </w:rPr>
        <w:t xml:space="preserve">ode </w:t>
      </w:r>
      <w:r w:rsidR="002877FC">
        <w:rPr>
          <w:rFonts w:eastAsia="Times New Roman"/>
          <w:sz w:val="22"/>
          <w:szCs w:val="22"/>
          <w:lang w:val="en-US"/>
        </w:rPr>
        <w:t>repository-hosting</w:t>
      </w:r>
      <w:r w:rsidR="0010439C">
        <w:rPr>
          <w:rFonts w:eastAsia="Times New Roman"/>
          <w:sz w:val="22"/>
          <w:szCs w:val="22"/>
          <w:lang w:val="en-US"/>
        </w:rPr>
        <w:t xml:space="preserve"> services</w:t>
      </w:r>
      <w:r w:rsidR="003F4D51">
        <w:rPr>
          <w:rFonts w:eastAsia="Times New Roman"/>
          <w:sz w:val="22"/>
          <w:szCs w:val="22"/>
          <w:lang w:val="en-US"/>
        </w:rPr>
        <w:t xml:space="preserve"> </w:t>
      </w:r>
      <w:r w:rsidR="00897424">
        <w:rPr>
          <w:rFonts w:eastAsia="Times New Roman"/>
          <w:sz w:val="22"/>
          <w:szCs w:val="22"/>
          <w:lang w:val="en-US"/>
        </w:rPr>
        <w:t>such as</w:t>
      </w:r>
      <w:r w:rsidR="003F4D51">
        <w:rPr>
          <w:rFonts w:eastAsia="Times New Roman"/>
          <w:sz w:val="22"/>
          <w:szCs w:val="22"/>
          <w:lang w:val="en-US"/>
        </w:rPr>
        <w:t xml:space="preserve"> Sourcefor</w:t>
      </w:r>
      <w:r w:rsidR="00A14249">
        <w:rPr>
          <w:rFonts w:eastAsia="Times New Roman"/>
          <w:sz w:val="22"/>
          <w:szCs w:val="22"/>
          <w:lang w:val="en-US"/>
        </w:rPr>
        <w:t>g</w:t>
      </w:r>
      <w:r w:rsidR="000E3118">
        <w:rPr>
          <w:rFonts w:eastAsia="Times New Roman"/>
          <w:sz w:val="22"/>
          <w:szCs w:val="22"/>
          <w:lang w:val="en-US"/>
        </w:rPr>
        <w:t>e</w:t>
      </w:r>
      <w:r w:rsidR="00F02F85">
        <w:rPr>
          <w:rFonts w:eastAsia="Times New Roman"/>
          <w:sz w:val="22"/>
          <w:szCs w:val="22"/>
          <w:lang w:val="en-US"/>
        </w:rPr>
        <w:t xml:space="preserve"> (</w:t>
      </w:r>
      <w:hyperlink r:id="rId10" w:history="1">
        <w:r w:rsidR="00F02F85" w:rsidRPr="008F32AD">
          <w:rPr>
            <w:rStyle w:val="Hyperlink"/>
            <w:rFonts w:eastAsia="Times New Roman"/>
            <w:sz w:val="22"/>
            <w:szCs w:val="22"/>
            <w:lang w:val="en-US"/>
          </w:rPr>
          <w:t>http://sourceforge.net/</w:t>
        </w:r>
      </w:hyperlink>
      <w:r w:rsidR="00F02F85">
        <w:rPr>
          <w:rFonts w:eastAsia="Times New Roman"/>
          <w:sz w:val="22"/>
          <w:szCs w:val="22"/>
          <w:lang w:val="en-US"/>
        </w:rPr>
        <w:t>)</w:t>
      </w:r>
      <w:r w:rsidR="000E3118">
        <w:rPr>
          <w:rFonts w:eastAsia="Times New Roman"/>
          <w:sz w:val="22"/>
          <w:szCs w:val="22"/>
          <w:lang w:val="en-US"/>
        </w:rPr>
        <w:t>, Google</w:t>
      </w:r>
      <w:r w:rsidR="003F4D51">
        <w:rPr>
          <w:rFonts w:eastAsia="Times New Roman"/>
          <w:sz w:val="22"/>
          <w:szCs w:val="22"/>
          <w:lang w:val="en-US"/>
        </w:rPr>
        <w:t xml:space="preserve"> </w:t>
      </w:r>
      <w:r w:rsidR="000E3118">
        <w:rPr>
          <w:rFonts w:eastAsia="Times New Roman"/>
          <w:sz w:val="22"/>
          <w:szCs w:val="22"/>
          <w:lang w:val="en-US"/>
        </w:rPr>
        <w:t>Code</w:t>
      </w:r>
      <w:r w:rsidR="00F02F85">
        <w:rPr>
          <w:rFonts w:eastAsia="Times New Roman"/>
          <w:sz w:val="22"/>
          <w:szCs w:val="22"/>
          <w:lang w:val="en-US"/>
        </w:rPr>
        <w:t xml:space="preserve"> (</w:t>
      </w:r>
      <w:hyperlink r:id="rId11" w:history="1">
        <w:r w:rsidR="008F32AD" w:rsidRPr="008F32AD">
          <w:rPr>
            <w:rStyle w:val="Hyperlink"/>
            <w:rFonts w:eastAsia="Times New Roman"/>
            <w:sz w:val="22"/>
            <w:szCs w:val="22"/>
            <w:lang w:val="en-US"/>
          </w:rPr>
          <w:t>https://code.google.com/</w:t>
        </w:r>
      </w:hyperlink>
      <w:r w:rsidR="00F02F85">
        <w:rPr>
          <w:rFonts w:eastAsia="Times New Roman"/>
          <w:sz w:val="22"/>
          <w:szCs w:val="22"/>
          <w:lang w:val="en-US"/>
        </w:rPr>
        <w:t>)</w:t>
      </w:r>
      <w:r w:rsidR="000E3118">
        <w:rPr>
          <w:rFonts w:eastAsia="Times New Roman"/>
          <w:sz w:val="22"/>
          <w:szCs w:val="22"/>
          <w:lang w:val="en-US"/>
        </w:rPr>
        <w:t xml:space="preserve"> and </w:t>
      </w:r>
      <w:del w:id="14" w:author="Yasset Perez-Riverol" w:date="2015-10-05T08:58:00Z">
        <w:r w:rsidR="000E3118" w:rsidDel="00CA3983">
          <w:rPr>
            <w:rFonts w:eastAsia="Times New Roman"/>
            <w:sz w:val="22"/>
            <w:szCs w:val="22"/>
            <w:lang w:val="en-US"/>
          </w:rPr>
          <w:delText>GitHub</w:delText>
        </w:r>
      </w:del>
      <w:ins w:id="15" w:author="Yasset Perez-Riverol" w:date="2015-10-05T08:58:00Z">
        <w:r w:rsidR="00CA3983">
          <w:rPr>
            <w:rFonts w:eastAsia="Times New Roman"/>
            <w:sz w:val="22"/>
            <w:szCs w:val="22"/>
            <w:lang w:val="en-US"/>
          </w:rPr>
          <w:t>GitHub</w:t>
        </w:r>
      </w:ins>
      <w:r w:rsidR="00F02F85">
        <w:rPr>
          <w:rFonts w:eastAsia="Times New Roman"/>
          <w:sz w:val="22"/>
          <w:szCs w:val="22"/>
          <w:lang w:val="en-US"/>
        </w:rPr>
        <w:t xml:space="preserve"> </w:t>
      </w:r>
      <w:r w:rsidR="00F02F85" w:rsidRPr="00B40330">
        <w:rPr>
          <w:rFonts w:eastAsia="Times New Roman"/>
          <w:sz w:val="22"/>
          <w:szCs w:val="22"/>
          <w:lang w:val="en-US"/>
        </w:rPr>
        <w:t>(</w:t>
      </w:r>
      <w:r w:rsidR="00FC3AD4">
        <w:fldChar w:fldCharType="begin"/>
      </w:r>
      <w:r w:rsidR="00FC3AD4">
        <w:instrText xml:space="preserve"> HYPERLINK "https://github.com/" </w:instrText>
      </w:r>
      <w:r w:rsidR="00FC3AD4">
        <w:fldChar w:fldCharType="separate"/>
      </w:r>
      <w:r w:rsidR="00F02F85" w:rsidRPr="00B40330">
        <w:rPr>
          <w:rFonts w:eastAsia="Times New Roman"/>
          <w:color w:val="386EFF"/>
          <w:sz w:val="22"/>
          <w:szCs w:val="22"/>
          <w:u w:val="single" w:color="386EFF"/>
          <w:lang w:val="en-US"/>
        </w:rPr>
        <w:t>https://</w:t>
      </w:r>
      <w:del w:id="16" w:author="Yasset Perez-Riverol" w:date="2015-10-05T08:58:00Z">
        <w:r w:rsidR="00F02F85" w:rsidRPr="00B40330" w:rsidDel="00CA3983">
          <w:rPr>
            <w:rFonts w:eastAsia="Times New Roman"/>
            <w:color w:val="386EFF"/>
            <w:sz w:val="22"/>
            <w:szCs w:val="22"/>
            <w:u w:val="single" w:color="386EFF"/>
            <w:lang w:val="en-US"/>
          </w:rPr>
          <w:delText>github</w:delText>
        </w:r>
      </w:del>
      <w:ins w:id="17" w:author="Yasset Perez-Riverol" w:date="2015-10-05T08:58:00Z">
        <w:r w:rsidR="00CA3983">
          <w:rPr>
            <w:rFonts w:eastAsia="Times New Roman"/>
            <w:color w:val="386EFF"/>
            <w:sz w:val="22"/>
            <w:szCs w:val="22"/>
            <w:u w:val="single" w:color="386EFF"/>
            <w:lang w:val="en-US"/>
          </w:rPr>
          <w:t>GitHub</w:t>
        </w:r>
      </w:ins>
      <w:r w:rsidR="00F02F85" w:rsidRPr="00B40330">
        <w:rPr>
          <w:rFonts w:eastAsia="Times New Roman"/>
          <w:color w:val="386EFF"/>
          <w:sz w:val="22"/>
          <w:szCs w:val="22"/>
          <w:u w:val="single" w:color="386EFF"/>
          <w:lang w:val="en-US"/>
        </w:rPr>
        <w:t>.com/</w:t>
      </w:r>
      <w:r w:rsidR="00FC3AD4">
        <w:rPr>
          <w:rFonts w:eastAsia="Times New Roman"/>
          <w:color w:val="386EFF"/>
          <w:sz w:val="22"/>
          <w:szCs w:val="22"/>
          <w:u w:val="single" w:color="386EFF"/>
          <w:lang w:val="en-US"/>
        </w:rPr>
        <w:fldChar w:fldCharType="end"/>
      </w:r>
      <w:r w:rsidR="00F02F85">
        <w:rPr>
          <w:rFonts w:eastAsia="Times New Roman"/>
          <w:sz w:val="22"/>
          <w:szCs w:val="22"/>
          <w:lang w:val="en-US"/>
        </w:rPr>
        <w:t>), among others</w:t>
      </w:r>
      <w:r w:rsidR="000E3118">
        <w:rPr>
          <w:rFonts w:eastAsia="Times New Roman"/>
          <w:sz w:val="22"/>
          <w:szCs w:val="22"/>
          <w:lang w:val="en-US"/>
        </w:rPr>
        <w:t xml:space="preserve">. </w:t>
      </w:r>
      <w:r w:rsidR="00D02AD7">
        <w:rPr>
          <w:rFonts w:eastAsia="Times New Roman"/>
          <w:sz w:val="22"/>
          <w:szCs w:val="22"/>
          <w:lang w:val="en-US"/>
        </w:rPr>
        <w:t>The</w:t>
      </w:r>
      <w:r w:rsidR="00897424">
        <w:rPr>
          <w:rFonts w:eastAsia="Times New Roman"/>
          <w:sz w:val="22"/>
          <w:szCs w:val="22"/>
          <w:lang w:val="en-US"/>
        </w:rPr>
        <w:t>se</w:t>
      </w:r>
      <w:r w:rsidR="00D02AD7">
        <w:rPr>
          <w:rFonts w:eastAsia="Times New Roman"/>
          <w:sz w:val="22"/>
          <w:szCs w:val="22"/>
          <w:lang w:val="en-US"/>
        </w:rPr>
        <w:t xml:space="preserve"> </w:t>
      </w:r>
      <w:r w:rsidR="00897424">
        <w:rPr>
          <w:rFonts w:eastAsia="Times New Roman"/>
          <w:sz w:val="22"/>
          <w:szCs w:val="22"/>
          <w:lang w:val="en-US"/>
        </w:rPr>
        <w:t>resources</w:t>
      </w:r>
      <w:r w:rsidR="00D02AD7">
        <w:rPr>
          <w:rFonts w:eastAsia="Times New Roman"/>
          <w:sz w:val="22"/>
          <w:szCs w:val="22"/>
          <w:lang w:val="en-US"/>
        </w:rPr>
        <w:t xml:space="preserve"> are also essential for collaborative software projects, since they enable the </w:t>
      </w:r>
      <w:r w:rsidR="00897424">
        <w:rPr>
          <w:rFonts w:eastAsia="Times New Roman"/>
          <w:sz w:val="22"/>
          <w:szCs w:val="22"/>
          <w:lang w:val="en-US"/>
        </w:rPr>
        <w:t xml:space="preserve">organization and </w:t>
      </w:r>
      <w:r w:rsidR="00D02AD7">
        <w:rPr>
          <w:rFonts w:eastAsia="Times New Roman"/>
          <w:sz w:val="22"/>
          <w:szCs w:val="22"/>
          <w:lang w:val="en-US"/>
        </w:rPr>
        <w:t xml:space="preserve">sharing of </w:t>
      </w:r>
      <w:r w:rsidR="00130524">
        <w:rPr>
          <w:rFonts w:eastAsia="Times New Roman"/>
          <w:sz w:val="22"/>
          <w:szCs w:val="22"/>
          <w:lang w:val="en-US"/>
        </w:rPr>
        <w:t xml:space="preserve">programming </w:t>
      </w:r>
      <w:r w:rsidR="00D02AD7">
        <w:rPr>
          <w:rFonts w:eastAsia="Times New Roman"/>
          <w:sz w:val="22"/>
          <w:szCs w:val="22"/>
          <w:lang w:val="en-US"/>
        </w:rPr>
        <w:t xml:space="preserve">tasks between different </w:t>
      </w:r>
      <w:r w:rsidR="00897424">
        <w:rPr>
          <w:rFonts w:eastAsia="Times New Roman"/>
          <w:sz w:val="22"/>
          <w:szCs w:val="22"/>
          <w:lang w:val="en-US"/>
        </w:rPr>
        <w:t>contributors to the same project</w:t>
      </w:r>
      <w:r w:rsidR="00D02AD7">
        <w:rPr>
          <w:rFonts w:eastAsia="Times New Roman"/>
          <w:sz w:val="22"/>
          <w:szCs w:val="22"/>
          <w:lang w:val="en-US"/>
        </w:rPr>
        <w:t>.</w:t>
      </w:r>
      <w:r w:rsidR="0010439C">
        <w:rPr>
          <w:rFonts w:eastAsia="Times New Roman"/>
          <w:sz w:val="22"/>
          <w:szCs w:val="22"/>
          <w:lang w:val="en-US"/>
        </w:rPr>
        <w:t xml:space="preserve"> </w:t>
      </w:r>
    </w:p>
    <w:p w14:paraId="23964685" w14:textId="1E57023B" w:rsidR="000E3118" w:rsidRDefault="004B518B" w:rsidP="00CF7EF8">
      <w:pPr>
        <w:pStyle w:val="NormalWeb"/>
        <w:spacing w:after="60" w:afterAutospacing="0" w:line="360" w:lineRule="auto"/>
        <w:jc w:val="both"/>
        <w:divId w:val="1224101753"/>
        <w:rPr>
          <w:rFonts w:eastAsia="Times New Roman"/>
          <w:sz w:val="22"/>
          <w:szCs w:val="22"/>
          <w:lang w:val="en-US"/>
        </w:rPr>
      </w:pPr>
      <w:ins w:id="18" w:author="Yasset Perez-Riverol" w:date="2015-10-04T19:18:00Z">
        <w:r>
          <w:rPr>
            <w:rFonts w:eastAsia="Times New Roman"/>
            <w:sz w:val="22"/>
            <w:szCs w:val="22"/>
            <w:lang w:val="en-US"/>
          </w:rPr>
          <w:t>Here we aim to</w:t>
        </w:r>
        <w:r w:rsidRPr="00B40330">
          <w:rPr>
            <w:rFonts w:eastAsia="Times New Roman"/>
            <w:sz w:val="22"/>
            <w:szCs w:val="22"/>
            <w:lang w:val="en-US"/>
          </w:rPr>
          <w:t xml:space="preserve"> introduce the main features of </w:t>
        </w:r>
      </w:ins>
      <w:ins w:id="19" w:author="Yasset Perez-Riverol" w:date="2015-10-05T08:58:00Z">
        <w:r w:rsidR="00CA3983">
          <w:rPr>
            <w:rFonts w:eastAsia="Times New Roman"/>
            <w:sz w:val="22"/>
            <w:szCs w:val="22"/>
            <w:lang w:val="en-US"/>
          </w:rPr>
          <w:t>GitHub</w:t>
        </w:r>
      </w:ins>
      <w:ins w:id="20" w:author="Yasset Perez-Riverol" w:date="2015-10-04T19:18:00Z">
        <w:r>
          <w:rPr>
            <w:rFonts w:eastAsia="Times New Roman"/>
            <w:sz w:val="22"/>
            <w:szCs w:val="22"/>
            <w:lang w:val="en-US"/>
          </w:rPr>
          <w:t xml:space="preserve"> and related tools and services</w:t>
        </w:r>
        <w:r w:rsidRPr="00B40330">
          <w:rPr>
            <w:rFonts w:eastAsia="Times New Roman"/>
            <w:sz w:val="22"/>
            <w:szCs w:val="22"/>
            <w:lang w:val="en-US"/>
          </w:rPr>
          <w:t xml:space="preserve">, as a </w:t>
        </w:r>
        <w:r>
          <w:rPr>
            <w:rFonts w:eastAsia="Times New Roman"/>
            <w:sz w:val="22"/>
            <w:szCs w:val="22"/>
            <w:lang w:val="en-US"/>
          </w:rPr>
          <w:t xml:space="preserve">web-based </w:t>
        </w:r>
        <w:r w:rsidRPr="00B40330">
          <w:rPr>
            <w:rFonts w:eastAsia="Times New Roman"/>
            <w:sz w:val="22"/>
            <w:szCs w:val="22"/>
            <w:lang w:val="en-US"/>
          </w:rPr>
          <w:t>platform, which offers a free and integrated environment for hosting the source code, the documentation and the web page of open source projects.</w:t>
        </w:r>
        <w:r>
          <w:rPr>
            <w:rFonts w:eastAsia="Times New Roman"/>
            <w:sz w:val="22"/>
            <w:szCs w:val="22"/>
            <w:lang w:val="en-US"/>
          </w:rPr>
          <w:t xml:space="preserve"> </w:t>
        </w:r>
      </w:ins>
      <w:del w:id="21" w:author="Yasset Perez-Riverol" w:date="2015-10-04T17:52:00Z">
        <w:r w:rsidR="00897424" w:rsidDel="00D0650C">
          <w:rPr>
            <w:rFonts w:eastAsia="Times New Roman"/>
            <w:sz w:val="22"/>
            <w:szCs w:val="22"/>
            <w:lang w:val="en-US"/>
          </w:rPr>
          <w:delText>Here we aim to</w:delText>
        </w:r>
        <w:r w:rsidR="00B40330" w:rsidRPr="00B40330" w:rsidDel="00D0650C">
          <w:rPr>
            <w:rFonts w:eastAsia="Times New Roman"/>
            <w:sz w:val="22"/>
            <w:szCs w:val="22"/>
            <w:lang w:val="en-US"/>
          </w:rPr>
          <w:delText xml:space="preserve"> introduce the main features of GitHub</w:delText>
        </w:r>
        <w:r w:rsidR="002877FC" w:rsidDel="00D0650C">
          <w:rPr>
            <w:rFonts w:eastAsia="Times New Roman"/>
            <w:sz w:val="22"/>
            <w:szCs w:val="22"/>
            <w:lang w:val="en-US"/>
          </w:rPr>
          <w:delText xml:space="preserve"> and related and services</w:delText>
        </w:r>
        <w:r w:rsidR="00B40330" w:rsidRPr="00B40330" w:rsidDel="00D0650C">
          <w:rPr>
            <w:rFonts w:eastAsia="Times New Roman"/>
            <w:sz w:val="22"/>
            <w:szCs w:val="22"/>
            <w:lang w:val="en-US"/>
          </w:rPr>
          <w:delText xml:space="preserve">, as a </w:delText>
        </w:r>
        <w:r w:rsidR="0010439C" w:rsidDel="00D0650C">
          <w:rPr>
            <w:rFonts w:eastAsia="Times New Roman"/>
            <w:sz w:val="22"/>
            <w:szCs w:val="22"/>
            <w:lang w:val="en-US"/>
          </w:rPr>
          <w:delText xml:space="preserve">web-based </w:delText>
        </w:r>
      </w:del>
      <w:del w:id="22" w:author="Yasset Perez-Riverol" w:date="2015-10-04T11:43:00Z">
        <w:r w:rsidR="00B40330" w:rsidRPr="00B40330" w:rsidDel="00FC3AD4">
          <w:rPr>
            <w:rFonts w:eastAsia="Times New Roman"/>
            <w:sz w:val="22"/>
            <w:szCs w:val="22"/>
            <w:lang w:val="en-US"/>
          </w:rPr>
          <w:delText>platform which</w:delText>
        </w:r>
      </w:del>
      <w:del w:id="23" w:author="Yasset Perez-Riverol" w:date="2015-10-04T17:52:00Z">
        <w:r w:rsidR="00B40330" w:rsidRPr="00B40330" w:rsidDel="00D0650C">
          <w:rPr>
            <w:rFonts w:eastAsia="Times New Roman"/>
            <w:sz w:val="22"/>
            <w:szCs w:val="22"/>
            <w:lang w:val="en-US"/>
          </w:rPr>
          <w:delText xml:space="preserve"> offers a free and integrated environment for hosting the source code, the documentation and the web page of open source projects. </w:delText>
        </w:r>
      </w:del>
      <w:ins w:id="24" w:author="Yasset Perez-Riverol" w:date="2015-10-04T11:45:00Z">
        <w:r w:rsidR="00FC3AD4">
          <w:rPr>
            <w:rFonts w:eastAsia="Times New Roman"/>
            <w:sz w:val="22"/>
            <w:szCs w:val="22"/>
            <w:lang w:val="en-US"/>
          </w:rPr>
          <w:t>Different to other alternatives such as Google Code and Sour</w:t>
        </w:r>
      </w:ins>
      <w:ins w:id="25" w:author="Yasset Perez-Riverol" w:date="2015-10-04T11:46:00Z">
        <w:r w:rsidR="00FC3AD4">
          <w:rPr>
            <w:rFonts w:eastAsia="Times New Roman"/>
            <w:sz w:val="22"/>
            <w:szCs w:val="22"/>
            <w:lang w:val="en-US"/>
          </w:rPr>
          <w:t>ce</w:t>
        </w:r>
      </w:ins>
      <w:ins w:id="26" w:author="Yasset Perez-Riverol" w:date="2015-10-04T11:45:00Z">
        <w:r w:rsidR="00FC3AD4">
          <w:rPr>
            <w:rFonts w:eastAsia="Times New Roman"/>
            <w:sz w:val="22"/>
            <w:szCs w:val="22"/>
            <w:lang w:val="en-US"/>
          </w:rPr>
          <w:t>forge,</w:t>
        </w:r>
      </w:ins>
      <w:ins w:id="27" w:author="Yasset Perez-Riverol" w:date="2015-10-04T11:46:00Z">
        <w:r w:rsidR="00FC3AD4">
          <w:rPr>
            <w:rFonts w:eastAsia="Times New Roman"/>
            <w:sz w:val="22"/>
            <w:szCs w:val="22"/>
            <w:lang w:val="en-US"/>
          </w:rPr>
          <w:t xml:space="preserve"> </w:t>
        </w:r>
      </w:ins>
      <w:ins w:id="28" w:author="Yasset Perez-Riverol" w:date="2015-10-05T08:58:00Z">
        <w:r w:rsidR="00CA3983">
          <w:rPr>
            <w:rFonts w:eastAsia="Times New Roman"/>
            <w:sz w:val="22"/>
            <w:szCs w:val="22"/>
            <w:lang w:val="en-US"/>
          </w:rPr>
          <w:t>GitHub</w:t>
        </w:r>
      </w:ins>
      <w:ins w:id="29" w:author="Yasset Perez-Riverol" w:date="2015-10-04T11:46:00Z">
        <w:r w:rsidR="00FC3AD4">
          <w:rPr>
            <w:rFonts w:eastAsia="Times New Roman"/>
            <w:sz w:val="22"/>
            <w:szCs w:val="22"/>
            <w:lang w:val="en-US"/>
          </w:rPr>
          <w:t xml:space="preserve"> is not only a source code repository for prog</w:t>
        </w:r>
        <w:r w:rsidR="00534234">
          <w:rPr>
            <w:rFonts w:eastAsia="Times New Roman"/>
            <w:sz w:val="22"/>
            <w:szCs w:val="22"/>
            <w:lang w:val="en-US"/>
          </w:rPr>
          <w:t>rammers and software developers;</w:t>
        </w:r>
      </w:ins>
      <w:ins w:id="30" w:author="Yasset Perez-Riverol" w:date="2015-10-04T11:47:00Z">
        <w:r w:rsidR="00534234">
          <w:rPr>
            <w:rFonts w:eastAsia="Times New Roman"/>
            <w:sz w:val="22"/>
            <w:szCs w:val="22"/>
            <w:lang w:val="en-US"/>
          </w:rPr>
          <w:t xml:space="preserve"> it offers</w:t>
        </w:r>
      </w:ins>
      <w:ins w:id="31" w:author="Yasset Perez-Riverol" w:date="2015-10-04T11:49:00Z">
        <w:r w:rsidR="00534234">
          <w:rPr>
            <w:rFonts w:eastAsia="Times New Roman"/>
            <w:sz w:val="22"/>
            <w:szCs w:val="22"/>
            <w:lang w:val="en-US"/>
          </w:rPr>
          <w:t xml:space="preserve"> a complete suite a services and tools for </w:t>
        </w:r>
      </w:ins>
      <w:ins w:id="32" w:author="Yasset Perez-Riverol" w:date="2015-10-04T11:51:00Z">
        <w:r w:rsidR="00534234">
          <w:rPr>
            <w:rFonts w:eastAsia="Times New Roman"/>
            <w:sz w:val="22"/>
            <w:szCs w:val="22"/>
            <w:lang w:val="en-US"/>
          </w:rPr>
          <w:t xml:space="preserve">version control of documents, source, data, and also a collaborative environment for </w:t>
        </w:r>
      </w:ins>
      <w:ins w:id="33" w:author="Yasset Perez-Riverol" w:date="2015-10-04T11:53:00Z">
        <w:r w:rsidR="00534234">
          <w:rPr>
            <w:rFonts w:eastAsia="Times New Roman"/>
            <w:sz w:val="22"/>
            <w:szCs w:val="22"/>
            <w:lang w:val="en-US"/>
          </w:rPr>
          <w:t>research and international teams</w:t>
        </w:r>
      </w:ins>
      <w:ins w:id="34" w:author="Yasset Perez-Riverol" w:date="2015-10-04T19:19:00Z">
        <w:r>
          <w:rPr>
            <w:rFonts w:eastAsia="Times New Roman"/>
            <w:sz w:val="22"/>
            <w:szCs w:val="22"/>
            <w:lang w:val="en-US"/>
          </w:rPr>
          <w:t xml:space="preserve"> </w:t>
        </w:r>
      </w:ins>
      <w:ins w:id="35" w:author="Yasset Perez-Riverol" w:date="2015-10-04T19:22:00Z">
        <w:r w:rsidR="00B42ABC">
          <w:rPr>
            <w:rFonts w:eastAsia="Times New Roman"/>
            <w:sz w:val="22"/>
            <w:szCs w:val="22"/>
            <w:lang w:val="en-US"/>
          </w:rPr>
          <w:t>[add citation]</w:t>
        </w:r>
      </w:ins>
      <w:ins w:id="36" w:author="Yasset Perez-Riverol" w:date="2015-10-04T11:53:00Z">
        <w:r w:rsidR="00534234">
          <w:rPr>
            <w:rFonts w:eastAsia="Times New Roman"/>
            <w:sz w:val="22"/>
            <w:szCs w:val="22"/>
            <w:lang w:val="en-US"/>
          </w:rPr>
          <w:t xml:space="preserve">. </w:t>
        </w:r>
      </w:ins>
      <w:ins w:id="37" w:author="Yasset Perez-Riverol" w:date="2015-10-04T12:02:00Z">
        <w:r w:rsidR="00B42ABC">
          <w:rPr>
            <w:rFonts w:eastAsia="Times New Roman"/>
            <w:sz w:val="22"/>
            <w:szCs w:val="22"/>
            <w:lang w:val="en-US"/>
          </w:rPr>
          <w:t xml:space="preserve">The </w:t>
        </w:r>
      </w:ins>
      <w:ins w:id="38" w:author="Yasset Perez-Riverol" w:date="2015-10-04T19:22:00Z">
        <w:r w:rsidR="00B42ABC">
          <w:rPr>
            <w:rFonts w:eastAsia="Times New Roman"/>
            <w:sz w:val="22"/>
            <w:szCs w:val="22"/>
            <w:lang w:val="en-US"/>
          </w:rPr>
          <w:t>cornerstone</w:t>
        </w:r>
      </w:ins>
      <w:ins w:id="39" w:author="Yasset Perez-Riverol" w:date="2015-10-04T12:02:00Z">
        <w:r w:rsidR="00EB6073">
          <w:rPr>
            <w:rFonts w:eastAsia="Times New Roman"/>
            <w:sz w:val="22"/>
            <w:szCs w:val="22"/>
            <w:lang w:val="en-US"/>
          </w:rPr>
          <w:t xml:space="preserve"> of </w:t>
        </w:r>
      </w:ins>
      <w:ins w:id="40" w:author="Yasset Perez-Riverol" w:date="2015-10-05T08:58:00Z">
        <w:r w:rsidR="00CA3983">
          <w:rPr>
            <w:rFonts w:eastAsia="Times New Roman"/>
            <w:sz w:val="22"/>
            <w:szCs w:val="22"/>
            <w:lang w:val="en-US"/>
          </w:rPr>
          <w:t>GitHub</w:t>
        </w:r>
      </w:ins>
      <w:ins w:id="41" w:author="Yasset Perez-Riverol" w:date="2015-10-04T12:02:00Z">
        <w:r w:rsidR="00EB6073">
          <w:rPr>
            <w:rFonts w:eastAsia="Times New Roman"/>
            <w:sz w:val="22"/>
            <w:szCs w:val="22"/>
            <w:lang w:val="en-US"/>
          </w:rPr>
          <w:t xml:space="preserve"> is the well-</w:t>
        </w:r>
      </w:ins>
      <w:ins w:id="42" w:author="Yasset Perez-Riverol" w:date="2015-10-04T12:03:00Z">
        <w:r w:rsidR="00EB6073">
          <w:rPr>
            <w:rFonts w:eastAsia="Times New Roman"/>
            <w:sz w:val="22"/>
            <w:szCs w:val="22"/>
            <w:lang w:val="en-US"/>
          </w:rPr>
          <w:t xml:space="preserve">known </w:t>
        </w:r>
      </w:ins>
      <w:ins w:id="43" w:author="Yasset Perez-Riverol" w:date="2015-10-04T12:04:00Z">
        <w:r w:rsidR="00EB6073">
          <w:rPr>
            <w:rFonts w:eastAsia="Times New Roman"/>
            <w:sz w:val="22"/>
            <w:szCs w:val="22"/>
            <w:lang w:val="en-US"/>
          </w:rPr>
          <w:t xml:space="preserve">and open-source </w:t>
        </w:r>
      </w:ins>
      <w:ins w:id="44" w:author="Yasset Perez-Riverol" w:date="2015-10-04T12:03:00Z">
        <w:r w:rsidR="00EB6073">
          <w:rPr>
            <w:rFonts w:eastAsia="Times New Roman"/>
            <w:sz w:val="22"/>
            <w:szCs w:val="22"/>
            <w:lang w:val="en-US"/>
          </w:rPr>
          <w:t xml:space="preserve">version control </w:t>
        </w:r>
      </w:ins>
      <w:ins w:id="45" w:author="Yasset Perez-Riverol" w:date="2015-10-04T12:04:00Z">
        <w:r w:rsidR="00EB6073">
          <w:rPr>
            <w:rFonts w:eastAsia="Times New Roman"/>
            <w:sz w:val="22"/>
            <w:szCs w:val="22"/>
            <w:lang w:val="en-US"/>
          </w:rPr>
          <w:t xml:space="preserve">system </w:t>
        </w:r>
        <w:proofErr w:type="spellStart"/>
        <w:r w:rsidR="00EB6073">
          <w:rPr>
            <w:rFonts w:eastAsia="Times New Roman"/>
            <w:sz w:val="22"/>
            <w:szCs w:val="22"/>
            <w:lang w:val="en-US"/>
          </w:rPr>
          <w:t>Git</w:t>
        </w:r>
        <w:proofErr w:type="spellEnd"/>
        <w:r w:rsidR="00EB6073">
          <w:rPr>
            <w:rFonts w:eastAsia="Times New Roman"/>
            <w:sz w:val="22"/>
            <w:szCs w:val="22"/>
            <w:lang w:val="en-US"/>
          </w:rPr>
          <w:t xml:space="preserve">, designed and developed by Linus </w:t>
        </w:r>
        <w:proofErr w:type="spellStart"/>
        <w:r w:rsidR="00EB6073">
          <w:rPr>
            <w:rFonts w:eastAsia="Times New Roman"/>
            <w:sz w:val="22"/>
            <w:szCs w:val="22"/>
            <w:lang w:val="en-US"/>
          </w:rPr>
          <w:t>Torvals</w:t>
        </w:r>
        <w:proofErr w:type="spellEnd"/>
        <w:r w:rsidR="00EB6073">
          <w:rPr>
            <w:rFonts w:eastAsia="Times New Roman"/>
            <w:sz w:val="22"/>
            <w:szCs w:val="22"/>
            <w:lang w:val="en-US"/>
          </w:rPr>
          <w:t xml:space="preserve"> in 2005</w:t>
        </w:r>
      </w:ins>
      <w:ins w:id="46" w:author="Yasset Perez-Riverol" w:date="2015-10-04T12:05:00Z">
        <w:r w:rsidR="00EB6073">
          <w:rPr>
            <w:rFonts w:eastAsia="Times New Roman"/>
            <w:sz w:val="22"/>
            <w:szCs w:val="22"/>
            <w:lang w:val="en-US"/>
          </w:rPr>
          <w:t xml:space="preserve"> to </w:t>
        </w:r>
      </w:ins>
      <w:ins w:id="47" w:author="Yasset Perez-Riverol" w:date="2015-10-04T12:06:00Z">
        <w:r w:rsidR="00EB6073">
          <w:rPr>
            <w:rFonts w:eastAsia="Times New Roman"/>
            <w:sz w:val="22"/>
            <w:szCs w:val="22"/>
            <w:lang w:val="en-US"/>
          </w:rPr>
          <w:t>control and exte</w:t>
        </w:r>
        <w:r w:rsidR="00B42ABC">
          <w:rPr>
            <w:rFonts w:eastAsia="Times New Roman"/>
            <w:sz w:val="22"/>
            <w:szCs w:val="22"/>
            <w:lang w:val="en-US"/>
          </w:rPr>
          <w:t>nd the Linux kernel development</w:t>
        </w:r>
      </w:ins>
      <w:ins w:id="48" w:author="Yasset Perez-Riverol" w:date="2015-10-04T19:24:00Z">
        <w:r w:rsidR="00B42ABC">
          <w:rPr>
            <w:rFonts w:eastAsia="Times New Roman"/>
            <w:sz w:val="22"/>
            <w:szCs w:val="22"/>
            <w:lang w:val="en-US"/>
          </w:rPr>
          <w:t>;</w:t>
        </w:r>
      </w:ins>
      <w:ins w:id="49" w:author="Yasset Perez-Riverol" w:date="2015-10-04T12:06:00Z">
        <w:r w:rsidR="00B42ABC">
          <w:rPr>
            <w:rFonts w:eastAsia="Times New Roman"/>
            <w:sz w:val="22"/>
            <w:szCs w:val="22"/>
            <w:lang w:val="en-US"/>
          </w:rPr>
          <w:t xml:space="preserve"> and</w:t>
        </w:r>
      </w:ins>
      <w:del w:id="50" w:author="Yasset Perez-Riverol" w:date="2015-10-04T11:53:00Z">
        <w:r w:rsidR="00276D06" w:rsidDel="00534234">
          <w:rPr>
            <w:rFonts w:eastAsia="Times New Roman"/>
            <w:sz w:val="22"/>
            <w:szCs w:val="22"/>
            <w:lang w:val="en-US"/>
          </w:rPr>
          <w:delText>W</w:delText>
        </w:r>
        <w:r w:rsidR="00276D06" w:rsidRPr="00B40330" w:rsidDel="00534234">
          <w:rPr>
            <w:rFonts w:eastAsia="Times New Roman"/>
            <w:sz w:val="22"/>
            <w:szCs w:val="22"/>
            <w:lang w:val="en-US"/>
          </w:rPr>
          <w:delText xml:space="preserve">e will provide a set of </w:delText>
        </w:r>
        <w:r w:rsidR="00897424" w:rsidDel="00534234">
          <w:rPr>
            <w:rFonts w:eastAsia="Times New Roman"/>
            <w:sz w:val="22"/>
            <w:szCs w:val="22"/>
            <w:lang w:val="en-US"/>
          </w:rPr>
          <w:delText>recommendations</w:delText>
        </w:r>
        <w:r w:rsidR="00276D06" w:rsidRPr="00B40330" w:rsidDel="00534234">
          <w:rPr>
            <w:rFonts w:eastAsia="Times New Roman"/>
            <w:sz w:val="22"/>
            <w:szCs w:val="22"/>
            <w:lang w:val="en-US"/>
          </w:rPr>
          <w:delText xml:space="preserve"> for taking full advantage of the core features of GitHub to facilitate and manage the work on a given project and increase its profile to the scientific community.</w:delText>
        </w:r>
        <w:r w:rsidR="00276D06" w:rsidDel="00534234">
          <w:rPr>
            <w:rFonts w:eastAsia="Times New Roman"/>
            <w:sz w:val="22"/>
            <w:szCs w:val="22"/>
            <w:lang w:val="en-US"/>
          </w:rPr>
          <w:delText xml:space="preserve"> </w:delText>
        </w:r>
      </w:del>
      <w:del w:id="51" w:author="Yasset Perez-Riverol" w:date="2015-10-04T12:06:00Z">
        <w:r w:rsidR="00D31238" w:rsidDel="00EB6073">
          <w:rPr>
            <w:rFonts w:eastAsia="Times New Roman"/>
            <w:sz w:val="22"/>
            <w:szCs w:val="22"/>
            <w:lang w:val="en-US"/>
          </w:rPr>
          <w:delText>GitHub</w:delText>
        </w:r>
        <w:r w:rsidR="003F4D51" w:rsidDel="00EB6073">
          <w:rPr>
            <w:rFonts w:eastAsia="Times New Roman"/>
            <w:sz w:val="22"/>
            <w:szCs w:val="22"/>
            <w:lang w:val="en-US"/>
          </w:rPr>
          <w:delText xml:space="preserve"> is based on</w:delText>
        </w:r>
        <w:r w:rsidR="0010439C" w:rsidDel="00EB6073">
          <w:rPr>
            <w:rFonts w:eastAsia="Times New Roman"/>
            <w:sz w:val="22"/>
            <w:szCs w:val="22"/>
            <w:lang w:val="en-US"/>
          </w:rPr>
          <w:delText xml:space="preserve"> the</w:delText>
        </w:r>
        <w:r w:rsidR="003F4D51" w:rsidDel="00EB6073">
          <w:rPr>
            <w:rFonts w:eastAsia="Times New Roman"/>
            <w:sz w:val="22"/>
            <w:szCs w:val="22"/>
            <w:lang w:val="en-US"/>
          </w:rPr>
          <w:delText xml:space="preserve"> </w:delText>
        </w:r>
      </w:del>
      <w:del w:id="52" w:author="Yasset Perez-Riverol" w:date="2015-10-04T19:24:00Z">
        <w:r w:rsidR="003F4D51" w:rsidDel="00B42ABC">
          <w:rPr>
            <w:rFonts w:eastAsia="Times New Roman"/>
            <w:sz w:val="22"/>
            <w:szCs w:val="22"/>
            <w:lang w:val="en-US"/>
          </w:rPr>
          <w:delText>Git</w:delText>
        </w:r>
      </w:del>
      <w:r w:rsidR="00B41CEB">
        <w:rPr>
          <w:rFonts w:eastAsia="Times New Roman"/>
          <w:sz w:val="22"/>
          <w:szCs w:val="22"/>
          <w:lang w:val="en-US"/>
        </w:rPr>
        <w:t xml:space="preserve"> </w:t>
      </w:r>
      <w:del w:id="53" w:author="Yasset Perez-Riverol" w:date="2015-10-04T12:06:00Z">
        <w:r w:rsidR="006A4AFA" w:rsidDel="00EB6073">
          <w:rPr>
            <w:rFonts w:eastAsia="Times New Roman"/>
            <w:sz w:val="22"/>
            <w:szCs w:val="22"/>
            <w:lang w:val="en-US"/>
          </w:rPr>
          <w:delText xml:space="preserve">open-source </w:delText>
        </w:r>
        <w:r w:rsidR="0010439C" w:rsidDel="00EB6073">
          <w:rPr>
            <w:rFonts w:eastAsia="Times New Roman"/>
            <w:sz w:val="22"/>
            <w:szCs w:val="22"/>
            <w:lang w:val="en-US"/>
          </w:rPr>
          <w:delText xml:space="preserve">distributed </w:delText>
        </w:r>
        <w:r w:rsidR="006A4AFA" w:rsidDel="00EB6073">
          <w:rPr>
            <w:rFonts w:eastAsia="Times New Roman"/>
            <w:sz w:val="22"/>
            <w:szCs w:val="22"/>
            <w:lang w:val="en-US"/>
          </w:rPr>
          <w:delText>version control</w:delText>
        </w:r>
        <w:r w:rsidR="0010439C" w:rsidDel="00EB6073">
          <w:rPr>
            <w:rFonts w:eastAsia="Times New Roman"/>
            <w:sz w:val="22"/>
            <w:szCs w:val="22"/>
            <w:lang w:val="en-US"/>
          </w:rPr>
          <w:delText xml:space="preserve"> system, that was designed and developed by Linus Torvalds in 2005, and </w:delText>
        </w:r>
      </w:del>
      <w:r w:rsidR="0010439C">
        <w:rPr>
          <w:rFonts w:eastAsia="Times New Roman"/>
          <w:sz w:val="22"/>
          <w:szCs w:val="22"/>
          <w:lang w:val="en-US"/>
        </w:rPr>
        <w:t xml:space="preserve">has become the most widely adopted version control </w:t>
      </w:r>
      <w:del w:id="54" w:author="Yasset Perez-Riverol" w:date="2015-10-04T12:15:00Z">
        <w:r w:rsidR="0010439C" w:rsidDel="00151A02">
          <w:rPr>
            <w:rFonts w:eastAsia="Times New Roman"/>
            <w:sz w:val="22"/>
            <w:szCs w:val="22"/>
            <w:lang w:val="en-US"/>
          </w:rPr>
          <w:delText>system</w:delText>
        </w:r>
        <w:r w:rsidR="00A14249" w:rsidDel="00151A02">
          <w:rPr>
            <w:rFonts w:eastAsia="Times New Roman"/>
            <w:sz w:val="22"/>
            <w:szCs w:val="22"/>
            <w:lang w:val="en-US"/>
          </w:rPr>
          <w:delText>,</w:delText>
        </w:r>
      </w:del>
      <w:ins w:id="55" w:author="Yasset Perez-Riverol" w:date="2015-10-04T12:15:00Z">
        <w:r w:rsidR="00151A02">
          <w:rPr>
            <w:rFonts w:eastAsia="Times New Roman"/>
            <w:sz w:val="22"/>
            <w:szCs w:val="22"/>
            <w:lang w:val="en-US"/>
          </w:rPr>
          <w:t>system;</w:t>
        </w:r>
      </w:ins>
      <w:ins w:id="56" w:author="Yasset Perez-Riverol" w:date="2015-10-04T12:06:00Z">
        <w:r w:rsidR="00EB6073">
          <w:rPr>
            <w:rFonts w:eastAsia="Times New Roman"/>
            <w:sz w:val="22"/>
            <w:szCs w:val="22"/>
            <w:lang w:val="en-US"/>
          </w:rPr>
          <w:t xml:space="preserve"> adopted by major </w:t>
        </w:r>
      </w:ins>
      <w:ins w:id="57" w:author="Yasset Perez-Riverol" w:date="2015-10-04T12:14:00Z">
        <w:r w:rsidR="00151A02">
          <w:rPr>
            <w:rFonts w:eastAsia="Times New Roman"/>
            <w:sz w:val="22"/>
            <w:szCs w:val="22"/>
            <w:lang w:val="en-US"/>
          </w:rPr>
          <w:t>companies like Google, Facebook, Twitter</w:t>
        </w:r>
      </w:ins>
      <w:del w:id="58" w:author="Yasset Perez-Riverol" w:date="2015-10-04T12:14:00Z">
        <w:r w:rsidR="00A14249" w:rsidDel="00151A02">
          <w:rPr>
            <w:rFonts w:eastAsia="Times New Roman"/>
            <w:sz w:val="22"/>
            <w:szCs w:val="22"/>
            <w:lang w:val="en-US"/>
          </w:rPr>
          <w:delText xml:space="preserve"> hosting millions of open source projects</w:delText>
        </w:r>
      </w:del>
      <w:r w:rsidR="0010439C">
        <w:rPr>
          <w:rFonts w:eastAsia="Times New Roman"/>
          <w:sz w:val="22"/>
          <w:szCs w:val="22"/>
          <w:lang w:val="en-US"/>
        </w:rPr>
        <w:t>.</w:t>
      </w:r>
      <w:ins w:id="59" w:author="Yasset Perez-Riverol" w:date="2015-10-04T19:24:00Z">
        <w:r w:rsidR="002548C0">
          <w:rPr>
            <w:rFonts w:eastAsia="Times New Roman"/>
            <w:sz w:val="22"/>
            <w:szCs w:val="22"/>
            <w:lang w:val="en-US"/>
          </w:rPr>
          <w:t xml:space="preserve"> </w:t>
        </w:r>
      </w:ins>
      <w:del w:id="60" w:author="Yasset Perez-Riverol" w:date="2015-10-04T19:24:00Z">
        <w:r w:rsidR="0010439C" w:rsidDel="002548C0">
          <w:rPr>
            <w:rFonts w:eastAsia="Times New Roman"/>
            <w:sz w:val="22"/>
            <w:szCs w:val="22"/>
            <w:lang w:val="en-US"/>
          </w:rPr>
          <w:delText xml:space="preserve"> </w:delText>
        </w:r>
        <w:r w:rsidR="00ED5407" w:rsidDel="002548C0">
          <w:rPr>
            <w:rFonts w:eastAsia="Times New Roman"/>
            <w:sz w:val="22"/>
            <w:szCs w:val="22"/>
            <w:lang w:val="en-US"/>
          </w:rPr>
          <w:delText xml:space="preserve"> </w:delText>
        </w:r>
      </w:del>
      <w:del w:id="61" w:author="Yasset Perez-Riverol" w:date="2015-10-05T08:58:00Z">
        <w:r w:rsidR="00ED5407" w:rsidDel="00CA3983">
          <w:rPr>
            <w:rFonts w:eastAsia="Times New Roman"/>
            <w:sz w:val="22"/>
            <w:szCs w:val="22"/>
            <w:lang w:val="en-US"/>
          </w:rPr>
          <w:delText>GitHub</w:delText>
        </w:r>
      </w:del>
      <w:ins w:id="62" w:author="Yasset Perez-Riverol" w:date="2015-10-05T08:58:00Z">
        <w:r w:rsidR="00CA3983">
          <w:rPr>
            <w:rFonts w:eastAsia="Times New Roman"/>
            <w:sz w:val="22"/>
            <w:szCs w:val="22"/>
            <w:lang w:val="en-US"/>
          </w:rPr>
          <w:t>GitHub</w:t>
        </w:r>
      </w:ins>
      <w:r w:rsidR="00ED5407">
        <w:rPr>
          <w:rFonts w:eastAsia="Times New Roman"/>
          <w:sz w:val="22"/>
          <w:szCs w:val="22"/>
          <w:lang w:val="en-US"/>
        </w:rPr>
        <w:t xml:space="preserve"> is free</w:t>
      </w:r>
      <w:r w:rsidR="005507DF">
        <w:rPr>
          <w:rFonts w:eastAsia="Times New Roman"/>
          <w:sz w:val="22"/>
          <w:szCs w:val="22"/>
          <w:lang w:val="en-US"/>
        </w:rPr>
        <w:t xml:space="preserve"> to use</w:t>
      </w:r>
      <w:r w:rsidR="00ED5407">
        <w:rPr>
          <w:rFonts w:eastAsia="Times New Roman"/>
          <w:sz w:val="22"/>
          <w:szCs w:val="22"/>
          <w:lang w:val="en-US"/>
        </w:rPr>
        <w:t xml:space="preserve"> for use for public projects and offers paid plans for private repositorie</w:t>
      </w:r>
      <w:ins w:id="63" w:author="Yasset Perez-Riverol" w:date="2015-10-04T12:20:00Z">
        <w:r w:rsidR="003857D4">
          <w:rPr>
            <w:rFonts w:eastAsia="Times New Roman"/>
            <w:sz w:val="22"/>
            <w:szCs w:val="22"/>
            <w:lang w:val="en-US"/>
          </w:rPr>
          <w:t>s</w:t>
        </w:r>
      </w:ins>
      <w:ins w:id="64" w:author="Yasset Perez-Riverol" w:date="2015-10-04T12:14:00Z">
        <w:r w:rsidR="00151A02">
          <w:rPr>
            <w:rFonts w:eastAsia="Times New Roman"/>
            <w:sz w:val="22"/>
            <w:szCs w:val="22"/>
            <w:lang w:val="en-US"/>
          </w:rPr>
          <w:t xml:space="preserve">, </w:t>
        </w:r>
      </w:ins>
      <w:ins w:id="65" w:author="Yasset Perez-Riverol" w:date="2015-10-04T12:15:00Z">
        <w:r w:rsidR="00151A02">
          <w:rPr>
            <w:rFonts w:eastAsia="Times New Roman"/>
            <w:sz w:val="22"/>
            <w:szCs w:val="22"/>
            <w:lang w:val="en-US"/>
          </w:rPr>
          <w:t xml:space="preserve">and </w:t>
        </w:r>
      </w:ins>
      <w:ins w:id="66" w:author="Yasset Perez-Riverol" w:date="2015-10-04T19:29:00Z">
        <w:r w:rsidR="00127804">
          <w:rPr>
            <w:rFonts w:eastAsia="Times New Roman"/>
            <w:sz w:val="22"/>
            <w:szCs w:val="22"/>
            <w:lang w:val="en-US"/>
          </w:rPr>
          <w:t xml:space="preserve">it is </w:t>
        </w:r>
      </w:ins>
      <w:ins w:id="67" w:author="Yasset Perez-Riverol" w:date="2015-10-04T12:15:00Z">
        <w:r w:rsidR="00151A02">
          <w:rPr>
            <w:rFonts w:eastAsia="Times New Roman"/>
            <w:sz w:val="22"/>
            <w:szCs w:val="22"/>
            <w:lang w:val="en-US"/>
          </w:rPr>
          <w:t xml:space="preserve">the </w:t>
        </w:r>
      </w:ins>
      <w:ins w:id="68" w:author="Yasset Perez-Riverol" w:date="2015-10-04T12:14:00Z">
        <w:r w:rsidR="00151A02">
          <w:rPr>
            <w:rFonts w:eastAsia="Times New Roman"/>
            <w:sz w:val="22"/>
            <w:szCs w:val="22"/>
            <w:lang w:val="en-US"/>
          </w:rPr>
          <w:t xml:space="preserve">host </w:t>
        </w:r>
      </w:ins>
      <w:ins w:id="69" w:author="Yasset Perez-Riverol" w:date="2015-10-04T12:15:00Z">
        <w:r w:rsidR="00151A02">
          <w:rPr>
            <w:rFonts w:eastAsia="Times New Roman"/>
            <w:sz w:val="22"/>
            <w:szCs w:val="22"/>
            <w:lang w:val="en-US"/>
          </w:rPr>
          <w:t xml:space="preserve">of </w:t>
        </w:r>
      </w:ins>
      <w:ins w:id="70" w:author="Yasset Perez-Riverol" w:date="2015-10-04T12:14:00Z">
        <w:r w:rsidR="00151A02">
          <w:rPr>
            <w:rFonts w:eastAsia="Times New Roman"/>
            <w:sz w:val="22"/>
            <w:szCs w:val="22"/>
            <w:lang w:val="en-US"/>
          </w:rPr>
          <w:t>millions of open source projects</w:t>
        </w:r>
      </w:ins>
      <w:del w:id="71" w:author="Yasset Perez-Riverol" w:date="2015-10-04T12:15:00Z">
        <w:r w:rsidR="00ED5407" w:rsidDel="00151A02">
          <w:rPr>
            <w:rFonts w:eastAsia="Times New Roman"/>
            <w:sz w:val="22"/>
            <w:szCs w:val="22"/>
            <w:lang w:val="en-US"/>
          </w:rPr>
          <w:delText>s</w:delText>
        </w:r>
      </w:del>
      <w:r w:rsidR="00ED5407">
        <w:rPr>
          <w:rFonts w:eastAsia="Times New Roman"/>
          <w:sz w:val="22"/>
          <w:szCs w:val="22"/>
          <w:lang w:val="en-US"/>
        </w:rPr>
        <w:t xml:space="preserve">. </w:t>
      </w:r>
      <w:ins w:id="72" w:author="Yasset Perez-Riverol" w:date="2015-10-04T17:52:00Z">
        <w:r w:rsidR="00D0650C">
          <w:rPr>
            <w:rFonts w:eastAsia="Times New Roman"/>
            <w:sz w:val="22"/>
            <w:szCs w:val="22"/>
            <w:lang w:val="en-US"/>
          </w:rPr>
          <w:t>W</w:t>
        </w:r>
      </w:ins>
      <w:ins w:id="73" w:author="Yasset Perez-Riverol" w:date="2015-10-04T11:53:00Z">
        <w:r w:rsidR="00534234" w:rsidRPr="00B40330">
          <w:rPr>
            <w:rFonts w:eastAsia="Times New Roman"/>
            <w:sz w:val="22"/>
            <w:szCs w:val="22"/>
            <w:lang w:val="en-US"/>
          </w:rPr>
          <w:t xml:space="preserve">e will provide a set of </w:t>
        </w:r>
        <w:r w:rsidR="00534234">
          <w:rPr>
            <w:rFonts w:eastAsia="Times New Roman"/>
            <w:sz w:val="22"/>
            <w:szCs w:val="22"/>
            <w:lang w:val="en-US"/>
          </w:rPr>
          <w:t>recommendations</w:t>
        </w:r>
        <w:r w:rsidR="00534234" w:rsidRPr="00B40330">
          <w:rPr>
            <w:rFonts w:eastAsia="Times New Roman"/>
            <w:sz w:val="22"/>
            <w:szCs w:val="22"/>
            <w:lang w:val="en-US"/>
          </w:rPr>
          <w:t xml:space="preserve"> for taking full advantage of the core features of </w:t>
        </w:r>
      </w:ins>
      <w:ins w:id="74" w:author="Yasset Perez-Riverol" w:date="2015-10-05T08:58:00Z">
        <w:r w:rsidR="00CA3983">
          <w:rPr>
            <w:rFonts w:eastAsia="Times New Roman"/>
            <w:sz w:val="22"/>
            <w:szCs w:val="22"/>
            <w:lang w:val="en-US"/>
          </w:rPr>
          <w:t>GitHub</w:t>
        </w:r>
      </w:ins>
      <w:ins w:id="75" w:author="Yasset Perez-Riverol" w:date="2015-10-04T11:53:00Z">
        <w:r w:rsidR="00534234" w:rsidRPr="00B40330">
          <w:rPr>
            <w:rFonts w:eastAsia="Times New Roman"/>
            <w:sz w:val="22"/>
            <w:szCs w:val="22"/>
            <w:lang w:val="en-US"/>
          </w:rPr>
          <w:t xml:space="preserve"> to facilitate and manage the work on a given </w:t>
        </w:r>
      </w:ins>
      <w:ins w:id="76" w:author="Yasset Perez-Riverol" w:date="2015-10-04T19:29:00Z">
        <w:r w:rsidR="00127804">
          <w:rPr>
            <w:rFonts w:eastAsia="Times New Roman"/>
            <w:sz w:val="22"/>
            <w:szCs w:val="22"/>
            <w:lang w:val="en-US"/>
          </w:rPr>
          <w:t xml:space="preserve">bioinformatics </w:t>
        </w:r>
      </w:ins>
      <w:ins w:id="77" w:author="Yasset Perez-Riverol" w:date="2015-10-04T11:53:00Z">
        <w:r w:rsidR="00534234" w:rsidRPr="00B40330">
          <w:rPr>
            <w:rFonts w:eastAsia="Times New Roman"/>
            <w:sz w:val="22"/>
            <w:szCs w:val="22"/>
            <w:lang w:val="en-US"/>
          </w:rPr>
          <w:t>project and increase its profile to the scientific community.</w:t>
        </w:r>
        <w:r w:rsidR="00534234">
          <w:rPr>
            <w:rFonts w:eastAsia="Times New Roman"/>
            <w:sz w:val="22"/>
            <w:szCs w:val="22"/>
            <w:lang w:val="en-US"/>
          </w:rPr>
          <w:t xml:space="preserve"> </w:t>
        </w:r>
      </w:ins>
      <w:r w:rsidR="003F4D51">
        <w:rPr>
          <w:rFonts w:eastAsia="Times New Roman"/>
          <w:sz w:val="22"/>
          <w:szCs w:val="22"/>
          <w:lang w:val="en-US"/>
        </w:rPr>
        <w:t>T</w:t>
      </w:r>
      <w:r w:rsidR="00B40330" w:rsidRPr="00B40330">
        <w:rPr>
          <w:rFonts w:eastAsia="Times New Roman"/>
          <w:sz w:val="22"/>
          <w:szCs w:val="22"/>
          <w:lang w:val="en-US"/>
        </w:rPr>
        <w:t>he manuscript is timely due to the announcement</w:t>
      </w:r>
      <w:r w:rsidR="00897424">
        <w:rPr>
          <w:rFonts w:eastAsia="Times New Roman"/>
          <w:sz w:val="22"/>
          <w:szCs w:val="22"/>
          <w:lang w:val="en-US"/>
        </w:rPr>
        <w:t xml:space="preserve"> </w:t>
      </w:r>
      <w:del w:id="78" w:author="Yasset Perez-Riverol" w:date="2015-10-04T19:30:00Z">
        <w:r w:rsidR="00897424" w:rsidDel="00B336AC">
          <w:rPr>
            <w:rFonts w:eastAsia="Times New Roman"/>
            <w:sz w:val="22"/>
            <w:szCs w:val="22"/>
            <w:lang w:val="en-US"/>
          </w:rPr>
          <w:delText>(</w:delText>
        </w:r>
        <w:r w:rsidR="0010439C" w:rsidDel="00B336AC">
          <w:rPr>
            <w:rFonts w:eastAsia="Times New Roman"/>
            <w:sz w:val="22"/>
            <w:szCs w:val="22"/>
            <w:lang w:val="en-US"/>
          </w:rPr>
          <w:delText>March 2015</w:delText>
        </w:r>
        <w:r w:rsidR="00897424" w:rsidDel="00B336AC">
          <w:rPr>
            <w:rFonts w:eastAsia="Times New Roman"/>
            <w:sz w:val="22"/>
            <w:szCs w:val="22"/>
            <w:lang w:val="en-US"/>
          </w:rPr>
          <w:delText>)</w:delText>
        </w:r>
        <w:r w:rsidR="00B40330" w:rsidRPr="00B40330" w:rsidDel="00B336AC">
          <w:rPr>
            <w:rFonts w:eastAsia="Times New Roman"/>
            <w:sz w:val="22"/>
            <w:szCs w:val="22"/>
            <w:lang w:val="en-US"/>
          </w:rPr>
          <w:delText xml:space="preserve"> </w:delText>
        </w:r>
      </w:del>
      <w:r w:rsidR="00B40330" w:rsidRPr="00B40330">
        <w:rPr>
          <w:rFonts w:eastAsia="Times New Roman"/>
          <w:sz w:val="22"/>
          <w:szCs w:val="22"/>
          <w:lang w:val="en-US"/>
        </w:rPr>
        <w:t>of the closure of</w:t>
      </w:r>
      <w:r w:rsidR="00FB5ED1">
        <w:rPr>
          <w:rFonts w:eastAsia="Times New Roman"/>
          <w:sz w:val="22"/>
          <w:szCs w:val="22"/>
          <w:lang w:val="en-US"/>
        </w:rPr>
        <w:t xml:space="preserve"> another widely used service,</w:t>
      </w:r>
      <w:r w:rsidR="00B40330" w:rsidRPr="00B40330">
        <w:rPr>
          <w:rFonts w:eastAsia="Times New Roman"/>
          <w:sz w:val="22"/>
          <w:szCs w:val="22"/>
          <w:lang w:val="en-US"/>
        </w:rPr>
        <w:t xml:space="preserve"> Google Code. Therefore, many of the users of Google Code will therefore migrate to </w:t>
      </w:r>
      <w:del w:id="79" w:author="Yasset Perez-Riverol" w:date="2015-10-05T08:58:00Z">
        <w:r w:rsidR="00B40330" w:rsidRPr="00B40330" w:rsidDel="00CA3983">
          <w:rPr>
            <w:rFonts w:eastAsia="Times New Roman"/>
            <w:sz w:val="22"/>
            <w:szCs w:val="22"/>
            <w:lang w:val="en-US"/>
          </w:rPr>
          <w:delText>GitHub</w:delText>
        </w:r>
      </w:del>
      <w:ins w:id="80" w:author="Yasset Perez-Riverol" w:date="2015-10-05T08:58:00Z">
        <w:r w:rsidR="00CA3983">
          <w:rPr>
            <w:rFonts w:eastAsia="Times New Roman"/>
            <w:sz w:val="22"/>
            <w:szCs w:val="22"/>
            <w:lang w:val="en-US"/>
          </w:rPr>
          <w:t>GitHub</w:t>
        </w:r>
      </w:ins>
      <w:r w:rsidR="00B40330" w:rsidRPr="00B40330">
        <w:rPr>
          <w:rFonts w:eastAsia="Times New Roman"/>
          <w:sz w:val="22"/>
          <w:szCs w:val="22"/>
          <w:lang w:val="en-US"/>
        </w:rPr>
        <w:t xml:space="preserve"> in the coming months</w:t>
      </w:r>
      <w:r w:rsidR="00B40330">
        <w:rPr>
          <w:rFonts w:eastAsia="Times New Roman"/>
          <w:sz w:val="22"/>
          <w:szCs w:val="22"/>
          <w:lang w:val="en-US"/>
        </w:rPr>
        <w:t>.</w:t>
      </w:r>
    </w:p>
    <w:p w14:paraId="46745D9A" w14:textId="77777777" w:rsidR="00A14249" w:rsidRDefault="00076633" w:rsidP="00CF7EF8">
      <w:pPr>
        <w:pStyle w:val="NormalWeb"/>
        <w:spacing w:after="60" w:afterAutospacing="0" w:line="360" w:lineRule="auto"/>
        <w:jc w:val="both"/>
        <w:divId w:val="1224101753"/>
        <w:rPr>
          <w:rFonts w:eastAsia="Times New Roman"/>
          <w:b/>
          <w:sz w:val="22"/>
          <w:szCs w:val="22"/>
          <w:lang w:val="en-US"/>
        </w:rPr>
      </w:pPr>
      <w:commentRangeStart w:id="81"/>
      <w:r w:rsidRPr="00076633">
        <w:rPr>
          <w:rFonts w:eastAsia="Times New Roman"/>
          <w:b/>
          <w:sz w:val="22"/>
          <w:szCs w:val="22"/>
          <w:lang w:val="en-US"/>
        </w:rPr>
        <w:t>Rules</w:t>
      </w:r>
      <w:commentRangeEnd w:id="81"/>
      <w:r w:rsidR="003C7F1C">
        <w:rPr>
          <w:rStyle w:val="CommentReference"/>
          <w:rFonts w:ascii="Liberation Serif" w:eastAsia="Times New Roman" w:hAnsi="Liberation Serif"/>
          <w:kern w:val="1"/>
          <w:lang w:val="en-US" w:eastAsia="zh-CN" w:bidi="hi-IN"/>
        </w:rPr>
        <w:commentReference w:id="81"/>
      </w:r>
    </w:p>
    <w:p w14:paraId="593F46A4" w14:textId="467C321D" w:rsidR="00076633" w:rsidRPr="00A14249" w:rsidRDefault="00076633" w:rsidP="00CF7EF8">
      <w:pPr>
        <w:pStyle w:val="NormalWeb"/>
        <w:spacing w:after="60" w:afterAutospacing="0" w:line="360" w:lineRule="auto"/>
        <w:jc w:val="both"/>
        <w:divId w:val="1224101753"/>
        <w:rPr>
          <w:rFonts w:eastAsia="Times New Roman"/>
          <w:b/>
          <w:sz w:val="22"/>
          <w:szCs w:val="22"/>
          <w:lang w:val="en-US"/>
        </w:rPr>
      </w:pPr>
      <w:r w:rsidRPr="003C7F1C">
        <w:rPr>
          <w:b/>
          <w:color w:val="000000"/>
          <w:sz w:val="22"/>
          <w:szCs w:val="22"/>
        </w:rPr>
        <w:t xml:space="preserve">Rule </w:t>
      </w:r>
      <w:r w:rsidRPr="00076633">
        <w:rPr>
          <w:b/>
          <w:color w:val="000000"/>
          <w:sz w:val="22"/>
          <w:szCs w:val="22"/>
        </w:rPr>
        <w:t>1.</w:t>
      </w:r>
      <w:r w:rsidR="003C7F1C" w:rsidRPr="003C7F1C">
        <w:rPr>
          <w:b/>
          <w:color w:val="000000"/>
          <w:sz w:val="22"/>
          <w:szCs w:val="22"/>
        </w:rPr>
        <w:t xml:space="preserve"> </w:t>
      </w:r>
      <w:r w:rsidRPr="00076633">
        <w:rPr>
          <w:b/>
          <w:color w:val="000000"/>
          <w:sz w:val="22"/>
          <w:szCs w:val="22"/>
        </w:rPr>
        <w:t xml:space="preserve">Structure your </w:t>
      </w:r>
      <w:del w:id="82" w:author="Yasset Perez-Riverol" w:date="2015-10-04T11:57:00Z">
        <w:r w:rsidRPr="00076633" w:rsidDel="00EB6073">
          <w:rPr>
            <w:b/>
            <w:color w:val="000000"/>
            <w:sz w:val="22"/>
            <w:szCs w:val="22"/>
          </w:rPr>
          <w:delText xml:space="preserve">software </w:delText>
        </w:r>
      </w:del>
      <w:ins w:id="83" w:author="Yasset Perez-Riverol" w:date="2015-10-04T11:57:00Z">
        <w:r w:rsidR="00EB6073">
          <w:rPr>
            <w:b/>
            <w:color w:val="000000"/>
            <w:sz w:val="22"/>
            <w:szCs w:val="22"/>
          </w:rPr>
          <w:t xml:space="preserve">research </w:t>
        </w:r>
      </w:ins>
      <w:r w:rsidRPr="00076633">
        <w:rPr>
          <w:b/>
          <w:color w:val="000000"/>
          <w:sz w:val="22"/>
          <w:szCs w:val="22"/>
        </w:rPr>
        <w:t>projects</w:t>
      </w:r>
      <w:ins w:id="84" w:author="Yasset Perez-Riverol" w:date="2015-10-04T11:57:00Z">
        <w:r w:rsidR="00EB6073">
          <w:rPr>
            <w:b/>
            <w:color w:val="000000"/>
            <w:sz w:val="22"/>
            <w:szCs w:val="22"/>
          </w:rPr>
          <w:t xml:space="preserve">: </w:t>
        </w:r>
      </w:ins>
      <w:ins w:id="85" w:author="Yasset Perez-Riverol" w:date="2015-10-05T08:52:00Z">
        <w:r w:rsidR="00872549">
          <w:rPr>
            <w:b/>
            <w:color w:val="000000"/>
            <w:sz w:val="22"/>
            <w:szCs w:val="22"/>
          </w:rPr>
          <w:t xml:space="preserve">users, </w:t>
        </w:r>
      </w:ins>
      <w:ins w:id="86" w:author="Yasset Perez-Riverol" w:date="2015-10-04T11:57:00Z">
        <w:r w:rsidR="00EB6073">
          <w:rPr>
            <w:b/>
            <w:color w:val="000000"/>
            <w:sz w:val="22"/>
            <w:szCs w:val="22"/>
          </w:rPr>
          <w:t xml:space="preserve">organization, repositories, </w:t>
        </w:r>
      </w:ins>
      <w:ins w:id="87" w:author="Yasset Perez-Riverol" w:date="2015-10-04T12:01:00Z">
        <w:r w:rsidR="00EB6073">
          <w:rPr>
            <w:b/>
            <w:color w:val="000000"/>
            <w:sz w:val="22"/>
            <w:szCs w:val="22"/>
          </w:rPr>
          <w:t>and teams</w:t>
        </w:r>
      </w:ins>
    </w:p>
    <w:p w14:paraId="6B85E12F" w14:textId="64ED9387" w:rsidR="00076633" w:rsidRPr="00C02B3D" w:rsidRDefault="00C02B3D">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del w:id="88" w:author="Yasset Perez-Riverol" w:date="2015-10-05T08:58:00Z">
        <w:r w:rsidDel="00CA3983">
          <w:rPr>
            <w:rFonts w:ascii="Times New Roman" w:hAnsi="Times New Roman" w:cs="Times New Roman"/>
            <w:color w:val="000000"/>
            <w:kern w:val="0"/>
            <w:sz w:val="22"/>
            <w:szCs w:val="22"/>
            <w:lang w:eastAsia="en-US" w:bidi="ar-SA"/>
          </w:rPr>
          <w:delText>GitHub</w:delText>
        </w:r>
      </w:del>
      <w:ins w:id="89" w:author="Yasset Perez-Riverol" w:date="2015-10-05T08:58:00Z">
        <w:r w:rsidR="00CA3983">
          <w:rPr>
            <w:rFonts w:ascii="Times New Roman" w:hAnsi="Times New Roman" w:cs="Times New Roman"/>
            <w:color w:val="000000"/>
            <w:kern w:val="0"/>
            <w:sz w:val="22"/>
            <w:szCs w:val="22"/>
            <w:lang w:eastAsia="en-US" w:bidi="ar-SA"/>
          </w:rPr>
          <w:t>GitHub</w:t>
        </w:r>
      </w:ins>
      <w:r>
        <w:rPr>
          <w:rFonts w:ascii="Times New Roman" w:hAnsi="Times New Roman" w:cs="Times New Roman"/>
          <w:color w:val="000000"/>
          <w:kern w:val="0"/>
          <w:sz w:val="22"/>
          <w:szCs w:val="22"/>
          <w:lang w:eastAsia="en-US" w:bidi="ar-SA"/>
        </w:rPr>
        <w:t xml:space="preserve"> is structured around</w:t>
      </w:r>
      <w:del w:id="90" w:author="Yasset Perez-Riverol" w:date="2015-10-04T12:00:00Z">
        <w:r w:rsidDel="00EB6073">
          <w:rPr>
            <w:rFonts w:ascii="Times New Roman" w:hAnsi="Times New Roman" w:cs="Times New Roman"/>
            <w:color w:val="000000"/>
            <w:kern w:val="0"/>
            <w:sz w:val="22"/>
            <w:szCs w:val="22"/>
            <w:lang w:eastAsia="en-US" w:bidi="ar-SA"/>
          </w:rPr>
          <w:delText xml:space="preserve"> </w:delText>
        </w:r>
      </w:del>
      <w:ins w:id="91" w:author="Yasset Perez-Riverol" w:date="2015-10-04T12:00:00Z">
        <w:r w:rsidR="00EB6073">
          <w:rPr>
            <w:rFonts w:ascii="Times New Roman" w:hAnsi="Times New Roman" w:cs="Times New Roman"/>
            <w:color w:val="000000"/>
            <w:kern w:val="0"/>
            <w:sz w:val="22"/>
            <w:szCs w:val="22"/>
            <w:lang w:eastAsia="en-US" w:bidi="ar-SA"/>
          </w:rPr>
          <w:t xml:space="preserve"> </w:t>
        </w:r>
      </w:ins>
      <w:ins w:id="92" w:author="Yasset Perez-Riverol" w:date="2015-10-05T01:23:00Z">
        <w:r w:rsidR="0050540C">
          <w:rPr>
            <w:rFonts w:ascii="Times New Roman" w:hAnsi="Times New Roman" w:cs="Times New Roman"/>
            <w:color w:val="000000"/>
            <w:kern w:val="0"/>
            <w:sz w:val="22"/>
            <w:szCs w:val="22"/>
            <w:lang w:eastAsia="en-US" w:bidi="ar-SA"/>
          </w:rPr>
          <w:t>four</w:t>
        </w:r>
      </w:ins>
      <w:ins w:id="93" w:author="Yasset Perez-Riverol" w:date="2015-10-04T12:00:00Z">
        <w:r w:rsidR="00EB6073">
          <w:rPr>
            <w:rFonts w:ascii="Times New Roman" w:hAnsi="Times New Roman" w:cs="Times New Roman"/>
            <w:color w:val="000000"/>
            <w:kern w:val="0"/>
            <w:sz w:val="22"/>
            <w:szCs w:val="22"/>
            <w:lang w:eastAsia="en-US" w:bidi="ar-SA"/>
          </w:rPr>
          <w:t xml:space="preserve"> major concepts: </w:t>
        </w:r>
      </w:ins>
      <w:ins w:id="94" w:author="Yasset Perez-Riverol" w:date="2015-10-05T01:23:00Z">
        <w:r w:rsidR="0050540C">
          <w:rPr>
            <w:rFonts w:ascii="Times New Roman" w:hAnsi="Times New Roman" w:cs="Times New Roman"/>
            <w:color w:val="000000"/>
            <w:kern w:val="0"/>
            <w:sz w:val="22"/>
            <w:szCs w:val="22"/>
            <w:lang w:eastAsia="en-US" w:bidi="ar-SA"/>
          </w:rPr>
          <w:t xml:space="preserve">users, </w:t>
        </w:r>
      </w:ins>
      <w:r>
        <w:rPr>
          <w:rFonts w:ascii="Times New Roman" w:hAnsi="Times New Roman" w:cs="Times New Roman"/>
          <w:color w:val="000000"/>
          <w:kern w:val="0"/>
          <w:sz w:val="22"/>
          <w:szCs w:val="22"/>
          <w:lang w:eastAsia="en-US" w:bidi="ar-SA"/>
        </w:rPr>
        <w:t>o</w:t>
      </w:r>
      <w:r w:rsidR="00076633" w:rsidRPr="00076633">
        <w:rPr>
          <w:rFonts w:ascii="Times New Roman" w:hAnsi="Times New Roman" w:cs="Times New Roman"/>
          <w:color w:val="000000"/>
          <w:kern w:val="0"/>
          <w:sz w:val="22"/>
          <w:szCs w:val="22"/>
          <w:lang w:eastAsia="en-US" w:bidi="ar-SA"/>
        </w:rPr>
        <w:t xml:space="preserve">rganisations, </w:t>
      </w:r>
      <w:ins w:id="95" w:author="Yasset Perez-Riverol" w:date="2015-10-04T11:58:00Z">
        <w:r w:rsidR="00EB6073">
          <w:rPr>
            <w:rFonts w:ascii="Times New Roman" w:hAnsi="Times New Roman" w:cs="Times New Roman"/>
            <w:color w:val="000000"/>
            <w:kern w:val="0"/>
            <w:sz w:val="22"/>
            <w:szCs w:val="22"/>
            <w:lang w:eastAsia="en-US" w:bidi="ar-SA"/>
          </w:rPr>
          <w:t xml:space="preserve">repositories </w:t>
        </w:r>
      </w:ins>
      <w:del w:id="96" w:author="Yasset Perez-Riverol" w:date="2015-10-04T11:58:00Z">
        <w:r w:rsidR="00076633" w:rsidRPr="00076633" w:rsidDel="00EB6073">
          <w:rPr>
            <w:rFonts w:ascii="Times New Roman" w:hAnsi="Times New Roman" w:cs="Times New Roman"/>
            <w:color w:val="000000"/>
            <w:kern w:val="0"/>
            <w:sz w:val="22"/>
            <w:szCs w:val="22"/>
            <w:lang w:eastAsia="en-US" w:bidi="ar-SA"/>
          </w:rPr>
          <w:delText xml:space="preserve">projects </w:delText>
        </w:r>
      </w:del>
      <w:r w:rsidR="00076633" w:rsidRPr="00076633">
        <w:rPr>
          <w:rFonts w:ascii="Times New Roman" w:hAnsi="Times New Roman" w:cs="Times New Roman"/>
          <w:color w:val="000000"/>
          <w:kern w:val="0"/>
          <w:sz w:val="22"/>
          <w:szCs w:val="22"/>
          <w:lang w:eastAsia="en-US" w:bidi="ar-SA"/>
        </w:rPr>
        <w:t xml:space="preserve">and </w:t>
      </w:r>
      <w:del w:id="97" w:author="Yasset Perez-Riverol" w:date="2015-10-05T01:23:00Z">
        <w:r w:rsidR="00076633" w:rsidRPr="00076633" w:rsidDel="0050540C">
          <w:rPr>
            <w:rFonts w:ascii="Times New Roman" w:hAnsi="Times New Roman" w:cs="Times New Roman"/>
            <w:color w:val="000000"/>
            <w:kern w:val="0"/>
            <w:sz w:val="22"/>
            <w:szCs w:val="22"/>
            <w:lang w:eastAsia="en-US" w:bidi="ar-SA"/>
          </w:rPr>
          <w:delText>contributors</w:delText>
        </w:r>
      </w:del>
      <w:ins w:id="98" w:author="Yasset Perez-Riverol" w:date="2015-10-05T01:23:00Z">
        <w:r w:rsidR="0050540C">
          <w:rPr>
            <w:rFonts w:ascii="Times New Roman" w:hAnsi="Times New Roman" w:cs="Times New Roman"/>
            <w:color w:val="000000"/>
            <w:kern w:val="0"/>
            <w:sz w:val="22"/>
            <w:szCs w:val="22"/>
            <w:lang w:eastAsia="en-US" w:bidi="ar-SA"/>
          </w:rPr>
          <w:t>teams</w:t>
        </w:r>
      </w:ins>
      <w:r>
        <w:rPr>
          <w:rFonts w:ascii="Times New Roman" w:hAnsi="Times New Roman" w:cs="Times New Roman"/>
          <w:color w:val="000000"/>
          <w:kern w:val="0"/>
          <w:sz w:val="22"/>
          <w:szCs w:val="22"/>
          <w:lang w:eastAsia="en-US" w:bidi="ar-SA"/>
        </w:rPr>
        <w:t>.</w:t>
      </w:r>
      <w:ins w:id="99" w:author="Yasset Perez-Riverol" w:date="2015-10-04T12:00:00Z">
        <w:r w:rsidR="00EB6073">
          <w:rPr>
            <w:rFonts w:ascii="Times New Roman" w:hAnsi="Times New Roman" w:cs="Times New Roman"/>
            <w:color w:val="000000"/>
            <w:kern w:val="0"/>
            <w:sz w:val="22"/>
            <w:szCs w:val="22"/>
            <w:lang w:eastAsia="en-US" w:bidi="ar-SA"/>
          </w:rPr>
          <w:t xml:space="preserve"> </w:t>
        </w:r>
      </w:ins>
      <w:ins w:id="100" w:author="Yasset Perez-Riverol" w:date="2015-10-05T07:37:00Z">
        <w:r w:rsidR="00C637C4">
          <w:rPr>
            <w:rFonts w:ascii="Times New Roman" w:hAnsi="Times New Roman" w:cs="Times New Roman"/>
            <w:color w:val="000000"/>
            <w:kern w:val="0"/>
            <w:sz w:val="22"/>
            <w:szCs w:val="22"/>
            <w:lang w:eastAsia="en-US" w:bidi="ar-SA"/>
          </w:rPr>
          <w:t xml:space="preserve">Users are the </w:t>
        </w:r>
      </w:ins>
      <w:ins w:id="101" w:author="Yasset Perez-Riverol" w:date="2015-10-05T07:38:00Z">
        <w:r w:rsidR="00C33FDA">
          <w:rPr>
            <w:rFonts w:ascii="Times New Roman" w:hAnsi="Times New Roman" w:cs="Times New Roman"/>
            <w:color w:val="000000"/>
            <w:kern w:val="0"/>
            <w:sz w:val="22"/>
            <w:szCs w:val="22"/>
            <w:lang w:eastAsia="en-US" w:bidi="ar-SA"/>
          </w:rPr>
          <w:t xml:space="preserve">keystone of </w:t>
        </w:r>
      </w:ins>
      <w:ins w:id="102" w:author="Yasset Perez-Riverol" w:date="2015-10-05T08:58:00Z">
        <w:r w:rsidR="00CA3983">
          <w:rPr>
            <w:rFonts w:ascii="Times New Roman" w:hAnsi="Times New Roman" w:cs="Times New Roman"/>
            <w:color w:val="000000"/>
            <w:kern w:val="0"/>
            <w:sz w:val="22"/>
            <w:szCs w:val="22"/>
            <w:lang w:eastAsia="en-US" w:bidi="ar-SA"/>
          </w:rPr>
          <w:t>GitHub</w:t>
        </w:r>
      </w:ins>
      <w:proofErr w:type="gramStart"/>
      <w:ins w:id="103" w:author="Yasset Perez-Riverol" w:date="2015-10-05T07:45:00Z">
        <w:r w:rsidR="00C33FDA">
          <w:rPr>
            <w:rFonts w:ascii="Times New Roman" w:hAnsi="Times New Roman" w:cs="Times New Roman"/>
            <w:color w:val="000000"/>
            <w:kern w:val="0"/>
            <w:sz w:val="22"/>
            <w:szCs w:val="22"/>
            <w:lang w:eastAsia="en-US" w:bidi="ar-SA"/>
          </w:rPr>
          <w:t>;</w:t>
        </w:r>
      </w:ins>
      <w:proofErr w:type="gramEnd"/>
      <w:ins w:id="104" w:author="Yasset Perez-Riverol" w:date="2015-10-05T07:38:00Z">
        <w:r w:rsidR="00C637C4">
          <w:rPr>
            <w:rFonts w:ascii="Times New Roman" w:hAnsi="Times New Roman" w:cs="Times New Roman"/>
            <w:color w:val="000000"/>
            <w:kern w:val="0"/>
            <w:sz w:val="22"/>
            <w:szCs w:val="22"/>
            <w:lang w:eastAsia="en-US" w:bidi="ar-SA"/>
          </w:rPr>
          <w:t xml:space="preserve"> as any other social </w:t>
        </w:r>
      </w:ins>
      <w:ins w:id="105" w:author="Yasset Perez-Riverol" w:date="2015-10-05T07:39:00Z">
        <w:r w:rsidR="00C637C4">
          <w:rPr>
            <w:rFonts w:ascii="Times New Roman" w:hAnsi="Times New Roman" w:cs="Times New Roman"/>
            <w:color w:val="000000"/>
            <w:kern w:val="0"/>
            <w:sz w:val="22"/>
            <w:szCs w:val="22"/>
            <w:lang w:eastAsia="en-US" w:bidi="ar-SA"/>
          </w:rPr>
          <w:t>network</w:t>
        </w:r>
      </w:ins>
      <w:ins w:id="106" w:author="Yasset Perez-Riverol" w:date="2015-10-05T07:38:00Z">
        <w:r w:rsidR="00C637C4">
          <w:rPr>
            <w:rFonts w:ascii="Times New Roman" w:hAnsi="Times New Roman" w:cs="Times New Roman"/>
            <w:color w:val="000000"/>
            <w:kern w:val="0"/>
            <w:sz w:val="22"/>
            <w:szCs w:val="22"/>
            <w:lang w:eastAsia="en-US" w:bidi="ar-SA"/>
          </w:rPr>
          <w:t xml:space="preserve"> </w:t>
        </w:r>
      </w:ins>
      <w:ins w:id="107" w:author="Yasset Perez-Riverol" w:date="2015-10-05T07:39:00Z">
        <w:r w:rsidR="00C637C4">
          <w:rPr>
            <w:rFonts w:ascii="Times New Roman" w:hAnsi="Times New Roman" w:cs="Times New Roman"/>
            <w:color w:val="000000"/>
            <w:kern w:val="0"/>
            <w:sz w:val="22"/>
            <w:szCs w:val="22"/>
            <w:lang w:eastAsia="en-US" w:bidi="ar-SA"/>
          </w:rPr>
          <w:t xml:space="preserve">such </w:t>
        </w:r>
        <w:r w:rsidR="00C33FDA">
          <w:rPr>
            <w:rFonts w:ascii="Times New Roman" w:hAnsi="Times New Roman" w:cs="Times New Roman"/>
            <w:color w:val="000000"/>
            <w:kern w:val="0"/>
            <w:sz w:val="22"/>
            <w:szCs w:val="22"/>
            <w:lang w:eastAsia="en-US" w:bidi="ar-SA"/>
          </w:rPr>
          <w:t>as Twitter, Facebook or Google+.</w:t>
        </w:r>
        <w:r w:rsidR="00C637C4">
          <w:rPr>
            <w:rFonts w:ascii="Times New Roman" w:hAnsi="Times New Roman" w:cs="Times New Roman"/>
            <w:color w:val="000000"/>
            <w:kern w:val="0"/>
            <w:sz w:val="22"/>
            <w:szCs w:val="22"/>
            <w:lang w:eastAsia="en-US" w:bidi="ar-SA"/>
          </w:rPr>
          <w:t xml:space="preserve"> </w:t>
        </w:r>
      </w:ins>
      <w:ins w:id="108" w:author="Yasset Perez-Riverol" w:date="2015-10-05T07:45:00Z">
        <w:r w:rsidR="00C33FDA">
          <w:rPr>
            <w:rFonts w:ascii="Times New Roman" w:hAnsi="Times New Roman" w:cs="Times New Roman"/>
            <w:color w:val="000000"/>
            <w:kern w:val="0"/>
            <w:sz w:val="22"/>
            <w:szCs w:val="22"/>
            <w:lang w:eastAsia="en-US" w:bidi="ar-SA"/>
          </w:rPr>
          <w:t>E</w:t>
        </w:r>
      </w:ins>
      <w:ins w:id="109" w:author="Yasset Perez-Riverol" w:date="2015-10-05T07:39:00Z">
        <w:r w:rsidR="00C637C4">
          <w:rPr>
            <w:rFonts w:ascii="Times New Roman" w:hAnsi="Times New Roman" w:cs="Times New Roman"/>
            <w:color w:val="000000"/>
            <w:kern w:val="0"/>
            <w:sz w:val="22"/>
            <w:szCs w:val="22"/>
            <w:lang w:eastAsia="en-US" w:bidi="ar-SA"/>
          </w:rPr>
          <w:t xml:space="preserve">very user </w:t>
        </w:r>
        <w:r w:rsidR="001E74D5">
          <w:rPr>
            <w:rFonts w:ascii="Times New Roman" w:hAnsi="Times New Roman" w:cs="Times New Roman"/>
            <w:color w:val="000000"/>
            <w:kern w:val="0"/>
            <w:sz w:val="22"/>
            <w:szCs w:val="22"/>
            <w:lang w:eastAsia="en-US" w:bidi="ar-SA"/>
          </w:rPr>
          <w:t xml:space="preserve">has a profile where they </w:t>
        </w:r>
      </w:ins>
      <w:ins w:id="110" w:author="Yasset Perez-Riverol" w:date="2015-10-05T07:46:00Z">
        <w:r w:rsidR="00C33FDA" w:rsidRPr="00C33FDA">
          <w:rPr>
            <w:rFonts w:ascii="Times New Roman" w:hAnsi="Times New Roman" w:cs="Times New Roman"/>
            <w:color w:val="000000"/>
            <w:kern w:val="0"/>
            <w:sz w:val="22"/>
            <w:szCs w:val="22"/>
            <w:lang w:eastAsia="en-US" w:bidi="ar-SA"/>
          </w:rPr>
          <w:t>upload projects to share and connect with other users by “following” their accounts.</w:t>
        </w:r>
      </w:ins>
      <w:ins w:id="111" w:author="Yasset Perez-Riverol" w:date="2015-10-05T08:45:00Z">
        <w:r w:rsidR="001E74D5">
          <w:rPr>
            <w:rFonts w:ascii="Times New Roman" w:hAnsi="Times New Roman" w:cs="Times New Roman"/>
            <w:color w:val="000000"/>
            <w:kern w:val="0"/>
            <w:sz w:val="22"/>
            <w:szCs w:val="22"/>
            <w:lang w:eastAsia="en-US" w:bidi="ar-SA"/>
          </w:rPr>
          <w:t xml:space="preserve"> Different to other source code repositories, it</w:t>
        </w:r>
      </w:ins>
      <w:ins w:id="112" w:author="Yasset Perez-Riverol" w:date="2015-10-05T01:24:00Z">
        <w:r w:rsidR="0050540C">
          <w:rPr>
            <w:rFonts w:ascii="Times New Roman" w:hAnsi="Times New Roman" w:cs="Times New Roman"/>
            <w:color w:val="000000"/>
            <w:kern w:val="0"/>
            <w:sz w:val="22"/>
            <w:szCs w:val="22"/>
            <w:lang w:eastAsia="en-US" w:bidi="ar-SA"/>
          </w:rPr>
          <w:t xml:space="preserve"> </w:t>
        </w:r>
      </w:ins>
      <w:ins w:id="113" w:author="Yasset Perez-Riverol" w:date="2015-10-05T08:45:00Z">
        <w:r w:rsidR="001E74D5" w:rsidRPr="001E74D5">
          <w:rPr>
            <w:rFonts w:ascii="Times New Roman" w:hAnsi="Times New Roman" w:cs="Times New Roman"/>
            <w:color w:val="000000"/>
            <w:kern w:val="0"/>
            <w:sz w:val="22"/>
            <w:szCs w:val="22"/>
            <w:lang w:eastAsia="en-US" w:bidi="ar-SA"/>
          </w:rPr>
          <w:t xml:space="preserve">incorporates social functionality that makes a </w:t>
        </w:r>
      </w:ins>
      <w:proofErr w:type="spellStart"/>
      <w:ins w:id="114" w:author="Yasset Perez-Riverol" w:date="2015-10-05T10:02:00Z">
        <w:r w:rsidR="00380BE6">
          <w:rPr>
            <w:rFonts w:ascii="Times New Roman" w:hAnsi="Times New Roman" w:cs="Times New Roman"/>
            <w:color w:val="000000"/>
            <w:kern w:val="0"/>
            <w:sz w:val="22"/>
            <w:szCs w:val="22"/>
            <w:lang w:eastAsia="en-US" w:bidi="ar-SA"/>
          </w:rPr>
          <w:t>bioinformatican’s</w:t>
        </w:r>
        <w:proofErr w:type="spellEnd"/>
        <w:r w:rsidR="00380BE6">
          <w:rPr>
            <w:rFonts w:ascii="Times New Roman" w:hAnsi="Times New Roman" w:cs="Times New Roman"/>
            <w:color w:val="000000"/>
            <w:kern w:val="0"/>
            <w:sz w:val="22"/>
            <w:szCs w:val="22"/>
            <w:lang w:eastAsia="en-US" w:bidi="ar-SA"/>
          </w:rPr>
          <w:t>/developer’s</w:t>
        </w:r>
      </w:ins>
      <w:ins w:id="115" w:author="Yasset Perez-Riverol" w:date="2015-10-05T08:45:00Z">
        <w:r w:rsidR="001E74D5" w:rsidRPr="001E74D5">
          <w:rPr>
            <w:rFonts w:ascii="Times New Roman" w:hAnsi="Times New Roman" w:cs="Times New Roman"/>
            <w:color w:val="000000"/>
            <w:kern w:val="0"/>
            <w:sz w:val="22"/>
            <w:szCs w:val="22"/>
            <w:lang w:eastAsia="en-US" w:bidi="ar-SA"/>
          </w:rPr>
          <w:t xml:space="preserve"> identity and act</w:t>
        </w:r>
        <w:r w:rsidR="00872549">
          <w:rPr>
            <w:rFonts w:ascii="Times New Roman" w:hAnsi="Times New Roman" w:cs="Times New Roman"/>
            <w:color w:val="000000"/>
            <w:kern w:val="0"/>
            <w:sz w:val="22"/>
            <w:szCs w:val="22"/>
            <w:lang w:eastAsia="en-US" w:bidi="ar-SA"/>
          </w:rPr>
          <w:t>ivities visible to other users</w:t>
        </w:r>
      </w:ins>
      <w:ins w:id="116" w:author="Yasset Perez-Riverol" w:date="2015-10-05T08:53:00Z">
        <w:r w:rsidR="00872549">
          <w:rPr>
            <w:rFonts w:ascii="Times New Roman" w:hAnsi="Times New Roman" w:cs="Times New Roman"/>
            <w:color w:val="000000"/>
            <w:kern w:val="0"/>
            <w:sz w:val="22"/>
            <w:szCs w:val="22"/>
            <w:lang w:eastAsia="en-US" w:bidi="ar-SA"/>
          </w:rPr>
          <w:t>.</w:t>
        </w:r>
      </w:ins>
      <w:ins w:id="117" w:author="Yasset Perez-Riverol" w:date="2015-10-05T08:47:00Z">
        <w:r w:rsidR="00872549">
          <w:rPr>
            <w:rFonts w:ascii="Times New Roman" w:hAnsi="Times New Roman" w:cs="Times New Roman"/>
            <w:color w:val="000000"/>
            <w:kern w:val="0"/>
            <w:sz w:val="22"/>
            <w:szCs w:val="22"/>
            <w:lang w:eastAsia="en-US" w:bidi="ar-SA"/>
          </w:rPr>
          <w:t xml:space="preserve"> </w:t>
        </w:r>
      </w:ins>
      <w:ins w:id="118" w:author="Yasset Perez-Riverol" w:date="2015-10-05T08:45:00Z">
        <w:r w:rsidR="001E74D5" w:rsidRPr="001E74D5">
          <w:rPr>
            <w:rFonts w:ascii="Times New Roman" w:hAnsi="Times New Roman" w:cs="Times New Roman"/>
            <w:color w:val="000000"/>
            <w:kern w:val="0"/>
            <w:sz w:val="22"/>
            <w:szCs w:val="22"/>
            <w:lang w:eastAsia="en-US" w:bidi="ar-SA"/>
          </w:rPr>
          <w:t xml:space="preserve">On the </w:t>
        </w:r>
      </w:ins>
      <w:ins w:id="119" w:author="Yasset Perez-Riverol" w:date="2015-10-05T08:58:00Z">
        <w:r w:rsidR="00CA3983">
          <w:rPr>
            <w:rFonts w:ascii="Times New Roman" w:hAnsi="Times New Roman" w:cs="Times New Roman"/>
            <w:color w:val="000000"/>
            <w:kern w:val="0"/>
            <w:sz w:val="22"/>
            <w:szCs w:val="22"/>
            <w:lang w:eastAsia="en-US" w:bidi="ar-SA"/>
          </w:rPr>
          <w:t>GitHub</w:t>
        </w:r>
      </w:ins>
      <w:ins w:id="120" w:author="Yasset Perez-Riverol" w:date="2015-10-05T08:45:00Z">
        <w:r w:rsidR="001E74D5" w:rsidRPr="001E74D5">
          <w:rPr>
            <w:rFonts w:ascii="Times New Roman" w:hAnsi="Times New Roman" w:cs="Times New Roman"/>
            <w:color w:val="000000"/>
            <w:kern w:val="0"/>
            <w:sz w:val="22"/>
            <w:szCs w:val="22"/>
            <w:lang w:eastAsia="en-US" w:bidi="ar-SA"/>
          </w:rPr>
          <w:t xml:space="preserve"> site, </w:t>
        </w:r>
      </w:ins>
      <w:ins w:id="121" w:author="Yasset Perez-Riverol" w:date="2015-10-05T08:47:00Z">
        <w:r w:rsidR="00872549">
          <w:rPr>
            <w:rFonts w:ascii="Times New Roman" w:hAnsi="Times New Roman" w:cs="Times New Roman"/>
            <w:color w:val="000000"/>
            <w:kern w:val="0"/>
            <w:sz w:val="22"/>
            <w:szCs w:val="22"/>
            <w:lang w:eastAsia="en-US" w:bidi="ar-SA"/>
          </w:rPr>
          <w:t>users</w:t>
        </w:r>
      </w:ins>
      <w:ins w:id="122" w:author="Yasset Perez-Riverol" w:date="2015-10-05T08:45:00Z">
        <w:r w:rsidR="001E74D5" w:rsidRPr="001E74D5">
          <w:rPr>
            <w:rFonts w:ascii="Times New Roman" w:hAnsi="Times New Roman" w:cs="Times New Roman"/>
            <w:color w:val="000000"/>
            <w:kern w:val="0"/>
            <w:sz w:val="22"/>
            <w:szCs w:val="22"/>
            <w:lang w:eastAsia="en-US" w:bidi="ar-SA"/>
          </w:rPr>
          <w:t xml:space="preserve"> create profiles that can be optionally populated with identifying information including</w:t>
        </w:r>
      </w:ins>
      <w:ins w:id="123" w:author="Yasset Perez-Riverol" w:date="2015-10-05T08:47:00Z">
        <w:r w:rsidR="00872549">
          <w:rPr>
            <w:rFonts w:ascii="Times New Roman" w:hAnsi="Times New Roman" w:cs="Times New Roman"/>
            <w:color w:val="000000"/>
            <w:kern w:val="0"/>
            <w:sz w:val="22"/>
            <w:szCs w:val="22"/>
            <w:lang w:eastAsia="en-US" w:bidi="ar-SA"/>
          </w:rPr>
          <w:t xml:space="preserve">: </w:t>
        </w:r>
      </w:ins>
      <w:ins w:id="124" w:author="Yasset Perez-Riverol" w:date="2015-10-05T08:45:00Z">
        <w:r w:rsidR="001E74D5" w:rsidRPr="001E74D5">
          <w:rPr>
            <w:rFonts w:ascii="Times New Roman" w:hAnsi="Times New Roman" w:cs="Times New Roman"/>
            <w:color w:val="000000"/>
            <w:kern w:val="0"/>
            <w:sz w:val="22"/>
            <w:szCs w:val="22"/>
            <w:lang w:eastAsia="en-US" w:bidi="ar-SA"/>
          </w:rPr>
          <w:t>an image representing them</w:t>
        </w:r>
      </w:ins>
      <w:ins w:id="125" w:author="Yasset Perez-Riverol" w:date="2015-10-05T08:47:00Z">
        <w:r w:rsidR="00872549">
          <w:rPr>
            <w:rFonts w:ascii="Times New Roman" w:hAnsi="Times New Roman" w:cs="Times New Roman"/>
            <w:color w:val="000000"/>
            <w:kern w:val="0"/>
            <w:sz w:val="22"/>
            <w:szCs w:val="22"/>
            <w:lang w:eastAsia="en-US" w:bidi="ar-SA"/>
          </w:rPr>
          <w:t>,</w:t>
        </w:r>
      </w:ins>
      <w:ins w:id="126" w:author="Yasset Perez-Riverol" w:date="2015-10-05T08:45:00Z">
        <w:r w:rsidR="001E74D5" w:rsidRPr="001E74D5">
          <w:rPr>
            <w:rFonts w:ascii="Times New Roman" w:hAnsi="Times New Roman" w:cs="Times New Roman"/>
            <w:color w:val="000000"/>
            <w:kern w:val="0"/>
            <w:sz w:val="22"/>
            <w:szCs w:val="22"/>
            <w:lang w:eastAsia="en-US" w:bidi="ar-SA"/>
          </w:rPr>
          <w:t xml:space="preserve"> their name, email address, organization, location, and webpage. </w:t>
        </w:r>
      </w:ins>
      <w:ins w:id="127" w:author="Yasset Perez-Riverol" w:date="2015-10-05T10:01:00Z">
        <w:r w:rsidR="00380BE6">
          <w:rPr>
            <w:rFonts w:ascii="Times New Roman" w:hAnsi="Times New Roman" w:cs="Times New Roman"/>
            <w:color w:val="000000"/>
            <w:kern w:val="0"/>
            <w:sz w:val="22"/>
            <w:szCs w:val="22"/>
            <w:lang w:eastAsia="en-US" w:bidi="ar-SA"/>
          </w:rPr>
          <w:t xml:space="preserve">As a researcher </w:t>
        </w:r>
      </w:ins>
      <w:ins w:id="128" w:author="Yasset Perez-Riverol" w:date="2015-10-05T10:02:00Z">
        <w:r w:rsidR="00380BE6">
          <w:rPr>
            <w:rFonts w:ascii="Times New Roman" w:hAnsi="Times New Roman" w:cs="Times New Roman"/>
            <w:color w:val="000000"/>
            <w:kern w:val="0"/>
            <w:sz w:val="22"/>
            <w:szCs w:val="22"/>
            <w:lang w:eastAsia="en-US" w:bidi="ar-SA"/>
          </w:rPr>
          <w:t xml:space="preserve">you should make </w:t>
        </w:r>
      </w:ins>
      <w:ins w:id="129" w:author="Yasset Perez-Riverol" w:date="2015-10-05T10:03:00Z">
        <w:r w:rsidR="00380BE6">
          <w:rPr>
            <w:rFonts w:ascii="Times New Roman" w:hAnsi="Times New Roman" w:cs="Times New Roman"/>
            <w:color w:val="000000"/>
            <w:kern w:val="0"/>
            <w:sz w:val="22"/>
            <w:szCs w:val="22"/>
            <w:lang w:eastAsia="en-US" w:bidi="ar-SA"/>
          </w:rPr>
          <w:t xml:space="preserve">your </w:t>
        </w:r>
        <w:r w:rsidR="00380BE6" w:rsidRPr="001E74D5">
          <w:rPr>
            <w:rFonts w:ascii="Times New Roman" w:hAnsi="Times New Roman" w:cs="Times New Roman"/>
            <w:color w:val="000000"/>
            <w:kern w:val="0"/>
            <w:sz w:val="22"/>
            <w:szCs w:val="22"/>
            <w:lang w:eastAsia="en-US" w:bidi="ar-SA"/>
          </w:rPr>
          <w:t>profile</w:t>
        </w:r>
      </w:ins>
      <w:ins w:id="130" w:author="Yasset Perez-Riverol" w:date="2015-10-05T08:45:00Z">
        <w:r w:rsidR="001E74D5" w:rsidRPr="001E74D5">
          <w:rPr>
            <w:rFonts w:ascii="Times New Roman" w:hAnsi="Times New Roman" w:cs="Times New Roman"/>
            <w:color w:val="000000"/>
            <w:kern w:val="0"/>
            <w:sz w:val="22"/>
            <w:szCs w:val="22"/>
            <w:lang w:eastAsia="en-US" w:bidi="ar-SA"/>
          </w:rPr>
          <w:t xml:space="preserve"> visible to other users and displays all the repositories</w:t>
        </w:r>
      </w:ins>
      <w:ins w:id="131" w:author="Yasset Perez-Riverol" w:date="2015-10-05T08:48:00Z">
        <w:r w:rsidR="00872549">
          <w:rPr>
            <w:rFonts w:ascii="Times New Roman" w:hAnsi="Times New Roman" w:cs="Times New Roman"/>
            <w:color w:val="000000"/>
            <w:kern w:val="0"/>
            <w:sz w:val="22"/>
            <w:szCs w:val="22"/>
            <w:lang w:eastAsia="en-US" w:bidi="ar-SA"/>
          </w:rPr>
          <w:t xml:space="preserve"> and organizations</w:t>
        </w:r>
      </w:ins>
      <w:ins w:id="132" w:author="Yasset Perez-Riverol" w:date="2015-10-05T08:45:00Z">
        <w:r w:rsidR="001E74D5" w:rsidRPr="001E74D5">
          <w:rPr>
            <w:rFonts w:ascii="Times New Roman" w:hAnsi="Times New Roman" w:cs="Times New Roman"/>
            <w:color w:val="000000"/>
            <w:kern w:val="0"/>
            <w:sz w:val="22"/>
            <w:szCs w:val="22"/>
            <w:lang w:eastAsia="en-US" w:bidi="ar-SA"/>
          </w:rPr>
          <w:t xml:space="preserve"> </w:t>
        </w:r>
      </w:ins>
      <w:ins w:id="133" w:author="Yasset Perez-Riverol" w:date="2015-10-05T10:03:00Z">
        <w:r w:rsidR="00380BE6">
          <w:rPr>
            <w:rFonts w:ascii="Times New Roman" w:hAnsi="Times New Roman" w:cs="Times New Roman"/>
            <w:color w:val="000000"/>
            <w:kern w:val="0"/>
            <w:sz w:val="22"/>
            <w:szCs w:val="22"/>
            <w:lang w:eastAsia="en-US" w:bidi="ar-SA"/>
          </w:rPr>
          <w:t>you are</w:t>
        </w:r>
      </w:ins>
      <w:ins w:id="134" w:author="Yasset Perez-Riverol" w:date="2015-10-05T08:45:00Z">
        <w:r w:rsidR="001E74D5" w:rsidRPr="001E74D5">
          <w:rPr>
            <w:rFonts w:ascii="Times New Roman" w:hAnsi="Times New Roman" w:cs="Times New Roman"/>
            <w:color w:val="000000"/>
            <w:kern w:val="0"/>
            <w:sz w:val="22"/>
            <w:szCs w:val="22"/>
            <w:lang w:eastAsia="en-US" w:bidi="ar-SA"/>
          </w:rPr>
          <w:t xml:space="preserve"> working on and a list of their latest activities on the site</w:t>
        </w:r>
      </w:ins>
      <w:ins w:id="135" w:author="Yasset Perez-Riverol" w:date="2015-10-05T08:48:00Z">
        <w:r w:rsidR="00872549">
          <w:rPr>
            <w:rFonts w:ascii="Times New Roman" w:hAnsi="Times New Roman" w:cs="Times New Roman"/>
            <w:color w:val="000000"/>
            <w:kern w:val="0"/>
            <w:sz w:val="22"/>
            <w:szCs w:val="22"/>
            <w:lang w:eastAsia="en-US" w:bidi="ar-SA"/>
          </w:rPr>
          <w:t xml:space="preserve"> (</w:t>
        </w:r>
      </w:ins>
      <w:ins w:id="136" w:author="Yasset Perez-Riverol" w:date="2015-10-05T08:49:00Z">
        <w:r w:rsidR="00872549">
          <w:rPr>
            <w:rFonts w:ascii="Times New Roman" w:hAnsi="Times New Roman" w:cs="Times New Roman"/>
            <w:color w:val="000000"/>
            <w:kern w:val="0"/>
            <w:sz w:val="22"/>
            <w:szCs w:val="22"/>
            <w:lang w:eastAsia="en-US" w:bidi="ar-SA"/>
          </w:rPr>
          <w:t>Comment: h</w:t>
        </w:r>
      </w:ins>
      <w:ins w:id="137" w:author="Yasset Perez-Riverol" w:date="2015-10-05T08:48:00Z">
        <w:r w:rsidR="00872549">
          <w:rPr>
            <w:rFonts w:ascii="Times New Roman" w:hAnsi="Times New Roman" w:cs="Times New Roman"/>
            <w:color w:val="000000"/>
            <w:kern w:val="0"/>
            <w:sz w:val="22"/>
            <w:szCs w:val="22"/>
            <w:lang w:eastAsia="en-US" w:bidi="ar-SA"/>
          </w:rPr>
          <w:t xml:space="preserve">ere we can add a Figure </w:t>
        </w:r>
      </w:ins>
      <w:ins w:id="138" w:author="Yasset Perez-Riverol" w:date="2015-10-05T10:12:00Z">
        <w:r w:rsidR="007B0F3F">
          <w:rPr>
            <w:rFonts w:ascii="Times New Roman" w:hAnsi="Times New Roman" w:cs="Times New Roman"/>
            <w:color w:val="000000"/>
            <w:kern w:val="0"/>
            <w:sz w:val="22"/>
            <w:szCs w:val="22"/>
            <w:lang w:eastAsia="en-US" w:bidi="ar-SA"/>
          </w:rPr>
          <w:t xml:space="preserve">1 </w:t>
        </w:r>
      </w:ins>
      <w:ins w:id="139" w:author="Yasset Perez-Riverol" w:date="2015-10-05T08:48:00Z">
        <w:r w:rsidR="00872549">
          <w:rPr>
            <w:rFonts w:ascii="Times New Roman" w:hAnsi="Times New Roman" w:cs="Times New Roman"/>
            <w:color w:val="000000"/>
            <w:kern w:val="0"/>
            <w:sz w:val="22"/>
            <w:szCs w:val="22"/>
            <w:lang w:eastAsia="en-US" w:bidi="ar-SA"/>
          </w:rPr>
          <w:t xml:space="preserve">with major options of </w:t>
        </w:r>
      </w:ins>
      <w:ins w:id="140" w:author="Yasset Perez-Riverol" w:date="2015-10-05T08:58:00Z">
        <w:r w:rsidR="00CA3983">
          <w:rPr>
            <w:rFonts w:ascii="Times New Roman" w:hAnsi="Times New Roman" w:cs="Times New Roman"/>
            <w:color w:val="000000"/>
            <w:kern w:val="0"/>
            <w:sz w:val="22"/>
            <w:szCs w:val="22"/>
            <w:lang w:eastAsia="en-US" w:bidi="ar-SA"/>
          </w:rPr>
          <w:t>GitHub</w:t>
        </w:r>
      </w:ins>
      <w:ins w:id="141" w:author="Yasset Perez-Riverol" w:date="2015-10-05T08:48:00Z">
        <w:r w:rsidR="00872549">
          <w:rPr>
            <w:rFonts w:ascii="Times New Roman" w:hAnsi="Times New Roman" w:cs="Times New Roman"/>
            <w:color w:val="000000"/>
            <w:kern w:val="0"/>
            <w:sz w:val="22"/>
            <w:szCs w:val="22"/>
            <w:lang w:eastAsia="en-US" w:bidi="ar-SA"/>
          </w:rPr>
          <w:t>)</w:t>
        </w:r>
      </w:ins>
      <w:ins w:id="142" w:author="Yasset Perez-Riverol" w:date="2015-10-05T08:49:00Z">
        <w:r w:rsidR="00872549">
          <w:rPr>
            <w:rFonts w:ascii="Times New Roman" w:hAnsi="Times New Roman" w:cs="Times New Roman"/>
            <w:color w:val="000000"/>
            <w:kern w:val="0"/>
            <w:sz w:val="22"/>
            <w:szCs w:val="22"/>
            <w:lang w:eastAsia="en-US" w:bidi="ar-SA"/>
          </w:rPr>
          <w:t xml:space="preserve">. </w:t>
        </w:r>
      </w:ins>
      <w:ins w:id="143" w:author="Yasset Perez-Riverol" w:date="2015-10-05T08:53:00Z">
        <w:r w:rsidR="00872549">
          <w:rPr>
            <w:rFonts w:ascii="Times New Roman" w:hAnsi="Times New Roman" w:cs="Times New Roman"/>
            <w:color w:val="000000"/>
            <w:kern w:val="0"/>
            <w:sz w:val="22"/>
            <w:szCs w:val="22"/>
            <w:lang w:eastAsia="en-US" w:bidi="ar-SA"/>
          </w:rPr>
          <w:t>Repositories (</w:t>
        </w:r>
        <w:r w:rsidR="00872549" w:rsidRPr="00A851B3">
          <w:rPr>
            <w:rFonts w:ascii="Times New Roman" w:hAnsi="Times New Roman" w:cs="Times New Roman"/>
            <w:color w:val="000000"/>
            <w:kern w:val="0"/>
            <w:sz w:val="22"/>
            <w:szCs w:val="22"/>
            <w:lang w:eastAsia="en-US" w:bidi="ar-SA"/>
          </w:rPr>
          <w:t xml:space="preserve">shorten </w:t>
        </w:r>
        <w:r w:rsidR="00872549">
          <w:rPr>
            <w:rFonts w:ascii="Times New Roman" w:hAnsi="Times New Roman" w:cs="Times New Roman"/>
            <w:color w:val="000000"/>
            <w:kern w:val="0"/>
            <w:sz w:val="22"/>
            <w:szCs w:val="22"/>
            <w:lang w:eastAsia="en-US" w:bidi="ar-SA"/>
          </w:rPr>
          <w:t>term “repo</w:t>
        </w:r>
        <w:r w:rsidR="00872549" w:rsidRPr="00A851B3">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are directories or</w:t>
        </w:r>
        <w:r w:rsidR="00872549" w:rsidRPr="00A851B3">
          <w:rPr>
            <w:rFonts w:ascii="Times New Roman" w:hAnsi="Times New Roman" w:cs="Times New Roman"/>
            <w:color w:val="000000"/>
            <w:kern w:val="0"/>
            <w:sz w:val="22"/>
            <w:szCs w:val="22"/>
            <w:lang w:eastAsia="en-US" w:bidi="ar-SA"/>
          </w:rPr>
          <w:t xml:space="preserve"> storage space where your project</w:t>
        </w:r>
        <w:r w:rsidR="00872549">
          <w:rPr>
            <w:rFonts w:ascii="Times New Roman" w:hAnsi="Times New Roman" w:cs="Times New Roman"/>
            <w:color w:val="000000"/>
            <w:kern w:val="0"/>
            <w:sz w:val="22"/>
            <w:szCs w:val="22"/>
            <w:lang w:eastAsia="en-US" w:bidi="ar-SA"/>
          </w:rPr>
          <w:t xml:space="preserve">s can </w:t>
        </w:r>
      </w:ins>
      <w:ins w:id="144" w:author="Yasset Perez-Riverol" w:date="2015-10-05T08:54:00Z">
        <w:r w:rsidR="00872549">
          <w:rPr>
            <w:rFonts w:ascii="Times New Roman" w:hAnsi="Times New Roman" w:cs="Times New Roman"/>
            <w:color w:val="000000"/>
            <w:kern w:val="0"/>
            <w:sz w:val="22"/>
            <w:szCs w:val="22"/>
            <w:lang w:eastAsia="en-US" w:bidi="ar-SA"/>
          </w:rPr>
          <w:t>live;</w:t>
        </w:r>
      </w:ins>
      <w:ins w:id="145" w:author="Yasset Perez-Riverol" w:date="2015-10-05T08:53:00Z">
        <w:r w:rsidR="00872549">
          <w:rPr>
            <w:rFonts w:ascii="Times New Roman" w:hAnsi="Times New Roman" w:cs="Times New Roman"/>
            <w:color w:val="000000"/>
            <w:kern w:val="0"/>
            <w:sz w:val="22"/>
            <w:szCs w:val="22"/>
            <w:lang w:eastAsia="en-US" w:bidi="ar-SA"/>
          </w:rPr>
          <w:t xml:space="preserve"> it can be included inside you organization or can </w:t>
        </w:r>
      </w:ins>
      <w:ins w:id="146" w:author="Yasset Perez-Riverol" w:date="2015-10-05T08:54:00Z">
        <w:r w:rsidR="00872549">
          <w:rPr>
            <w:rFonts w:ascii="Times New Roman" w:hAnsi="Times New Roman" w:cs="Times New Roman"/>
            <w:color w:val="000000"/>
            <w:kern w:val="0"/>
            <w:sz w:val="22"/>
            <w:szCs w:val="22"/>
            <w:lang w:eastAsia="en-US" w:bidi="ar-SA"/>
          </w:rPr>
          <w:t>belong</w:t>
        </w:r>
      </w:ins>
      <w:ins w:id="147" w:author="Yasset Perez-Riverol" w:date="2015-10-05T08:53:00Z">
        <w:r w:rsidR="00872549">
          <w:rPr>
            <w:rFonts w:ascii="Times New Roman" w:hAnsi="Times New Roman" w:cs="Times New Roman"/>
            <w:color w:val="000000"/>
            <w:kern w:val="0"/>
            <w:sz w:val="22"/>
            <w:szCs w:val="22"/>
            <w:lang w:eastAsia="en-US" w:bidi="ar-SA"/>
          </w:rPr>
          <w:t xml:space="preserve"> to particular users. </w:t>
        </w:r>
      </w:ins>
      <w:ins w:id="148" w:author="Yasset Perez-Riverol" w:date="2015-10-05T08:55:00Z">
        <w:r w:rsidR="00872549">
          <w:rPr>
            <w:rFonts w:ascii="Times New Roman" w:hAnsi="Times New Roman" w:cs="Times New Roman"/>
            <w:color w:val="000000"/>
            <w:kern w:val="0"/>
            <w:sz w:val="22"/>
            <w:szCs w:val="22"/>
            <w:lang w:eastAsia="en-US" w:bidi="ar-SA"/>
          </w:rPr>
          <w:t>Users</w:t>
        </w:r>
      </w:ins>
      <w:ins w:id="149" w:author="Yasset Perez-Riverol" w:date="2015-10-05T08:53:00Z">
        <w:r w:rsidR="00872549" w:rsidRPr="00A851B3">
          <w:rPr>
            <w:rFonts w:ascii="Times New Roman" w:hAnsi="Times New Roman" w:cs="Times New Roman"/>
            <w:color w:val="000000"/>
            <w:kern w:val="0"/>
            <w:sz w:val="22"/>
            <w:szCs w:val="22"/>
            <w:lang w:eastAsia="en-US" w:bidi="ar-SA"/>
          </w:rPr>
          <w:t xml:space="preserve"> can keep code files, text files, image </w:t>
        </w:r>
      </w:ins>
      <w:ins w:id="150" w:author="Yasset Perez-Riverol" w:date="2015-10-05T08:54:00Z">
        <w:r w:rsidR="00872549" w:rsidRPr="00A851B3">
          <w:rPr>
            <w:rFonts w:ascii="Times New Roman" w:hAnsi="Times New Roman" w:cs="Times New Roman"/>
            <w:color w:val="000000"/>
            <w:kern w:val="0"/>
            <w:sz w:val="22"/>
            <w:szCs w:val="22"/>
            <w:lang w:eastAsia="en-US" w:bidi="ar-SA"/>
          </w:rPr>
          <w:t>files;</w:t>
        </w:r>
      </w:ins>
      <w:ins w:id="151" w:author="Yasset Perez-Riverol" w:date="2015-10-05T08:53:00Z">
        <w:r w:rsidR="00872549" w:rsidRPr="00A851B3">
          <w:rPr>
            <w:rFonts w:ascii="Times New Roman" w:hAnsi="Times New Roman" w:cs="Times New Roman"/>
            <w:color w:val="000000"/>
            <w:kern w:val="0"/>
            <w:sz w:val="22"/>
            <w:szCs w:val="22"/>
            <w:lang w:eastAsia="en-US" w:bidi="ar-SA"/>
          </w:rPr>
          <w:t xml:space="preserve"> </w:t>
        </w:r>
      </w:ins>
      <w:ins w:id="152" w:author="Yasset Perez-Riverol" w:date="2015-10-05T08:55:00Z">
        <w:r w:rsidR="00872549">
          <w:rPr>
            <w:rFonts w:ascii="Times New Roman" w:hAnsi="Times New Roman" w:cs="Times New Roman"/>
            <w:color w:val="000000"/>
            <w:kern w:val="0"/>
            <w:sz w:val="22"/>
            <w:szCs w:val="22"/>
            <w:lang w:eastAsia="en-US" w:bidi="ar-SA"/>
          </w:rPr>
          <w:t>data files</w:t>
        </w:r>
      </w:ins>
      <w:ins w:id="153" w:author="Yasset Perez-Riverol" w:date="2015-10-05T08:53:00Z">
        <w:r w:rsidR="00872549">
          <w:rPr>
            <w:rFonts w:ascii="Times New Roman" w:hAnsi="Times New Roman" w:cs="Times New Roman"/>
            <w:color w:val="000000"/>
            <w:kern w:val="0"/>
            <w:sz w:val="22"/>
            <w:szCs w:val="22"/>
            <w:lang w:eastAsia="en-US" w:bidi="ar-SA"/>
          </w:rPr>
          <w:t>, inside a repository</w:t>
        </w:r>
      </w:ins>
      <w:ins w:id="154" w:author="Yasset Perez-Riverol" w:date="2015-10-05T08:55:00Z">
        <w:r w:rsidR="00872549">
          <w:rPr>
            <w:rFonts w:ascii="Times New Roman" w:hAnsi="Times New Roman" w:cs="Times New Roman"/>
            <w:color w:val="000000"/>
            <w:kern w:val="0"/>
            <w:sz w:val="22"/>
            <w:szCs w:val="22"/>
            <w:lang w:eastAsia="en-US" w:bidi="ar-SA"/>
          </w:rPr>
          <w:t xml:space="preserve">; and </w:t>
        </w:r>
        <w:r w:rsidR="00872549" w:rsidRPr="00872549">
          <w:rPr>
            <w:rFonts w:ascii="Times New Roman" w:hAnsi="Times New Roman" w:cs="Times New Roman"/>
            <w:color w:val="000000"/>
            <w:kern w:val="0"/>
            <w:sz w:val="22"/>
            <w:szCs w:val="22"/>
            <w:lang w:eastAsia="en-US" w:bidi="ar-SA"/>
          </w:rPr>
          <w:t>while many users store programs and code projects, there’s nothing preventing you from keeping text documents or other file types in your project</w:t>
        </w:r>
      </w:ins>
      <w:ins w:id="155" w:author="Yasset Perez-Riverol" w:date="2015-10-05T08:56:00Z">
        <w:r w:rsidR="00872549">
          <w:rPr>
            <w:rFonts w:ascii="Times New Roman" w:hAnsi="Times New Roman" w:cs="Times New Roman"/>
            <w:color w:val="000000"/>
            <w:kern w:val="0"/>
            <w:sz w:val="22"/>
            <w:szCs w:val="22"/>
            <w:lang w:eastAsia="en-US" w:bidi="ar-SA"/>
          </w:rPr>
          <w:t xml:space="preserve"> making </w:t>
        </w:r>
      </w:ins>
      <w:ins w:id="156" w:author="Yasset Perez-Riverol" w:date="2015-10-05T08:58:00Z">
        <w:r w:rsidR="00CA3983">
          <w:rPr>
            <w:rFonts w:ascii="Times New Roman" w:hAnsi="Times New Roman" w:cs="Times New Roman"/>
            <w:color w:val="000000"/>
            <w:kern w:val="0"/>
            <w:sz w:val="22"/>
            <w:szCs w:val="22"/>
            <w:lang w:eastAsia="en-US" w:bidi="ar-SA"/>
          </w:rPr>
          <w:t>GitHub</w:t>
        </w:r>
      </w:ins>
      <w:ins w:id="157" w:author="Yasset Perez-Riverol" w:date="2015-10-05T08:56:00Z">
        <w:r w:rsidR="004B611E">
          <w:rPr>
            <w:rFonts w:ascii="Times New Roman" w:hAnsi="Times New Roman" w:cs="Times New Roman"/>
            <w:color w:val="000000"/>
            <w:kern w:val="0"/>
            <w:sz w:val="22"/>
            <w:szCs w:val="22"/>
            <w:lang w:eastAsia="en-US" w:bidi="ar-SA"/>
          </w:rPr>
          <w:t xml:space="preserve"> and </w:t>
        </w:r>
      </w:ins>
      <w:ins w:id="158" w:author="Yasset Perez-Riverol" w:date="2015-10-05T08:59:00Z">
        <w:r w:rsidR="002716BB">
          <w:rPr>
            <w:rFonts w:ascii="Times New Roman" w:hAnsi="Times New Roman" w:cs="Times New Roman"/>
            <w:color w:val="000000"/>
            <w:kern w:val="0"/>
            <w:sz w:val="22"/>
            <w:szCs w:val="22"/>
            <w:lang w:eastAsia="en-US" w:bidi="ar-SA"/>
          </w:rPr>
          <w:t>excellent</w:t>
        </w:r>
      </w:ins>
      <w:ins w:id="159" w:author="Yasset Perez-Riverol" w:date="2015-10-05T08:56:00Z">
        <w:r w:rsidR="004B611E">
          <w:rPr>
            <w:rFonts w:ascii="Times New Roman" w:hAnsi="Times New Roman" w:cs="Times New Roman"/>
            <w:color w:val="000000"/>
            <w:kern w:val="0"/>
            <w:sz w:val="22"/>
            <w:szCs w:val="22"/>
            <w:lang w:eastAsia="en-US" w:bidi="ar-SA"/>
          </w:rPr>
          <w:t xml:space="preserve"> service and platform for bioinformatics and open-source research</w:t>
        </w:r>
      </w:ins>
      <w:ins w:id="160" w:author="Yasset Perez-Riverol" w:date="2015-10-05T10:04:00Z">
        <w:r w:rsidR="00037F85">
          <w:rPr>
            <w:rFonts w:ascii="Times New Roman" w:hAnsi="Times New Roman" w:cs="Times New Roman"/>
            <w:color w:val="000000"/>
            <w:kern w:val="0"/>
            <w:sz w:val="22"/>
            <w:szCs w:val="22"/>
            <w:lang w:eastAsia="en-US" w:bidi="ar-SA"/>
          </w:rPr>
          <w:t xml:space="preserve"> [citation]</w:t>
        </w:r>
      </w:ins>
      <w:ins w:id="161" w:author="Yasset Perez-Riverol" w:date="2015-10-05T08:55:00Z">
        <w:r w:rsidR="00872549" w:rsidRPr="00872549">
          <w:rPr>
            <w:rFonts w:ascii="Times New Roman" w:hAnsi="Times New Roman" w:cs="Times New Roman"/>
            <w:color w:val="000000"/>
            <w:kern w:val="0"/>
            <w:sz w:val="22"/>
            <w:szCs w:val="22"/>
            <w:lang w:eastAsia="en-US" w:bidi="ar-SA"/>
          </w:rPr>
          <w:t>.</w:t>
        </w:r>
        <w:r w:rsidR="00872549">
          <w:rPr>
            <w:rFonts w:ascii="Times New Roman" w:hAnsi="Times New Roman" w:cs="Times New Roman"/>
            <w:color w:val="000000"/>
            <w:kern w:val="0"/>
            <w:sz w:val="22"/>
            <w:szCs w:val="22"/>
            <w:lang w:eastAsia="en-US" w:bidi="ar-SA"/>
          </w:rPr>
          <w:t xml:space="preserve"> </w:t>
        </w:r>
      </w:ins>
      <w:ins w:id="162" w:author="Yasset Perez-Riverol" w:date="2015-10-05T10:04:00Z">
        <w:r w:rsidR="00037F85">
          <w:rPr>
            <w:rFonts w:ascii="Times New Roman" w:hAnsi="Times New Roman" w:cs="Times New Roman"/>
            <w:color w:val="000000"/>
            <w:kern w:val="0"/>
            <w:sz w:val="22"/>
            <w:szCs w:val="22"/>
            <w:lang w:eastAsia="en-US" w:bidi="ar-SA"/>
          </w:rPr>
          <w:t xml:space="preserve">However, most of the </w:t>
        </w:r>
      </w:ins>
      <w:ins w:id="163" w:author="Yasset Perez-Riverol" w:date="2015-10-05T10:07:00Z">
        <w:r w:rsidR="00037F85">
          <w:rPr>
            <w:rFonts w:ascii="Times New Roman" w:hAnsi="Times New Roman" w:cs="Times New Roman"/>
            <w:color w:val="000000"/>
            <w:kern w:val="0"/>
            <w:sz w:val="22"/>
            <w:szCs w:val="22"/>
            <w:lang w:eastAsia="en-US" w:bidi="ar-SA"/>
          </w:rPr>
          <w:t xml:space="preserve">users work in </w:t>
        </w:r>
      </w:ins>
      <w:ins w:id="164" w:author="Yasset Perez-Riverol" w:date="2015-10-05T10:11:00Z">
        <w:r w:rsidR="00516D3E">
          <w:rPr>
            <w:rFonts w:ascii="Times New Roman" w:hAnsi="Times New Roman" w:cs="Times New Roman"/>
            <w:color w:val="000000"/>
            <w:kern w:val="0"/>
            <w:sz w:val="22"/>
            <w:szCs w:val="22"/>
            <w:lang w:eastAsia="en-US" w:bidi="ar-SA"/>
          </w:rPr>
          <w:t>groups, teams, which</w:t>
        </w:r>
      </w:ins>
      <w:ins w:id="165" w:author="Yasset Perez-Riverol" w:date="2015-10-05T10:07:00Z">
        <w:r w:rsidR="00516D3E">
          <w:rPr>
            <w:rFonts w:ascii="Times New Roman" w:hAnsi="Times New Roman" w:cs="Times New Roman"/>
            <w:color w:val="000000"/>
            <w:kern w:val="0"/>
            <w:sz w:val="22"/>
            <w:szCs w:val="22"/>
            <w:lang w:eastAsia="en-US" w:bidi="ar-SA"/>
          </w:rPr>
          <w:t xml:space="preserve"> provide a new concept: Organizations. </w:t>
        </w:r>
      </w:ins>
      <w:ins w:id="166" w:author="Yasset Perez-Riverol" w:date="2015-10-05T08:49:00Z">
        <w:r w:rsidR="00872549">
          <w:rPr>
            <w:rFonts w:ascii="Times New Roman" w:hAnsi="Times New Roman" w:cs="Times New Roman"/>
            <w:color w:val="000000"/>
            <w:kern w:val="0"/>
            <w:sz w:val="22"/>
            <w:szCs w:val="22"/>
            <w:lang w:eastAsia="en-US" w:bidi="ar-SA"/>
          </w:rPr>
          <w:t>O</w:t>
        </w:r>
      </w:ins>
      <w:ins w:id="167" w:author="Yasset Perez-Riverol" w:date="2015-10-04T12:00:00Z">
        <w:r w:rsidR="00EB6073" w:rsidRPr="00EB6073">
          <w:rPr>
            <w:rFonts w:ascii="Times New Roman" w:hAnsi="Times New Roman" w:cs="Times New Roman"/>
            <w:color w:val="000000"/>
            <w:kern w:val="0"/>
            <w:sz w:val="22"/>
            <w:szCs w:val="22"/>
            <w:lang w:eastAsia="en-US" w:bidi="ar-SA"/>
          </w:rPr>
          <w:t>rganizations simplify management of group-owned repositories (</w:t>
        </w:r>
      </w:ins>
      <w:ins w:id="168" w:author="Yasset Perez-Riverol" w:date="2015-10-05T01:04:00Z">
        <w:r w:rsidR="00B66C06">
          <w:rPr>
            <w:rFonts w:ascii="Times New Roman" w:hAnsi="Times New Roman" w:cs="Times New Roman"/>
            <w:color w:val="000000"/>
            <w:kern w:val="0"/>
            <w:sz w:val="22"/>
            <w:szCs w:val="22"/>
            <w:lang w:eastAsia="en-US" w:bidi="ar-SA"/>
          </w:rPr>
          <w:t>e.g.</w:t>
        </w:r>
      </w:ins>
      <w:ins w:id="169" w:author="Yasset Perez-Riverol" w:date="2015-10-04T12:00:00Z">
        <w:r w:rsidR="00EB6073" w:rsidRPr="00EB6073">
          <w:rPr>
            <w:rFonts w:ascii="Times New Roman" w:hAnsi="Times New Roman" w:cs="Times New Roman"/>
            <w:color w:val="000000"/>
            <w:kern w:val="0"/>
            <w:sz w:val="22"/>
            <w:szCs w:val="22"/>
            <w:lang w:eastAsia="en-US" w:bidi="ar-SA"/>
          </w:rPr>
          <w:t xml:space="preserve"> your </w:t>
        </w:r>
      </w:ins>
      <w:ins w:id="170" w:author="Yasset Perez-Riverol" w:date="2015-10-05T01:03:00Z">
        <w:r w:rsidR="00B66C06">
          <w:rPr>
            <w:rFonts w:ascii="Times New Roman" w:hAnsi="Times New Roman" w:cs="Times New Roman"/>
            <w:color w:val="000000"/>
            <w:kern w:val="0"/>
            <w:sz w:val="22"/>
            <w:szCs w:val="22"/>
            <w:lang w:eastAsia="en-US" w:bidi="ar-SA"/>
          </w:rPr>
          <w:t>research group</w:t>
        </w:r>
      </w:ins>
      <w:ins w:id="171" w:author="Yasset Perez-Riverol" w:date="2015-10-04T12:00:00Z">
        <w:r w:rsidR="00EB6073" w:rsidRPr="00EB6073">
          <w:rPr>
            <w:rFonts w:ascii="Times New Roman" w:hAnsi="Times New Roman" w:cs="Times New Roman"/>
            <w:color w:val="000000"/>
            <w:kern w:val="0"/>
            <w:sz w:val="22"/>
            <w:szCs w:val="22"/>
            <w:lang w:eastAsia="en-US" w:bidi="ar-SA"/>
          </w:rPr>
          <w:t xml:space="preserve"> code), </w:t>
        </w:r>
      </w:ins>
      <w:ins w:id="172" w:author="Yasset Perez-Riverol" w:date="2015-10-05T01:06:00Z">
        <w:r w:rsidR="00B66C06" w:rsidRPr="00B66C06">
          <w:rPr>
            <w:rFonts w:ascii="Times New Roman" w:hAnsi="Times New Roman" w:cs="Times New Roman"/>
            <w:color w:val="000000"/>
            <w:kern w:val="0"/>
            <w:sz w:val="22"/>
            <w:szCs w:val="22"/>
            <w:lang w:eastAsia="en-US" w:bidi="ar-SA"/>
          </w:rPr>
          <w:t xml:space="preserve">are great for </w:t>
        </w:r>
        <w:r w:rsidR="00B66C06">
          <w:rPr>
            <w:rFonts w:ascii="Times New Roman" w:hAnsi="Times New Roman" w:cs="Times New Roman"/>
            <w:color w:val="000000"/>
            <w:kern w:val="0"/>
            <w:sz w:val="22"/>
            <w:szCs w:val="22"/>
            <w:lang w:eastAsia="en-US" w:bidi="ar-SA"/>
          </w:rPr>
          <w:t>institutes, research labs,</w:t>
        </w:r>
        <w:r w:rsidR="00B66C06" w:rsidRPr="00B66C06">
          <w:rPr>
            <w:rFonts w:ascii="Times New Roman" w:hAnsi="Times New Roman" w:cs="Times New Roman"/>
            <w:color w:val="000000"/>
            <w:kern w:val="0"/>
            <w:sz w:val="22"/>
            <w:szCs w:val="22"/>
            <w:lang w:eastAsia="en-US" w:bidi="ar-SA"/>
          </w:rPr>
          <w:t xml:space="preserve"> and large open-source projects that need multiple owners and admins. </w:t>
        </w:r>
      </w:ins>
      <w:ins w:id="173" w:author="Yasset Perez-Riverol" w:date="2015-10-05T08:59:00Z">
        <w:r w:rsidR="002716BB">
          <w:rPr>
            <w:rFonts w:ascii="Times New Roman" w:hAnsi="Times New Roman" w:cs="Times New Roman"/>
            <w:color w:val="000000"/>
            <w:kern w:val="0"/>
            <w:sz w:val="22"/>
            <w:szCs w:val="22"/>
            <w:lang w:eastAsia="en-US" w:bidi="ar-SA"/>
          </w:rPr>
          <w:t xml:space="preserve">The main intention of Organizations is to group a set of repositories and developers under the dame </w:t>
        </w:r>
      </w:ins>
      <w:ins w:id="174" w:author="Yasset Perez-Riverol" w:date="2015-10-05T09:00:00Z">
        <w:r w:rsidR="002716BB">
          <w:rPr>
            <w:rFonts w:ascii="Times New Roman" w:hAnsi="Times New Roman" w:cs="Times New Roman"/>
            <w:color w:val="000000"/>
            <w:kern w:val="0"/>
            <w:sz w:val="22"/>
            <w:szCs w:val="22"/>
            <w:lang w:eastAsia="en-US" w:bidi="ar-SA"/>
          </w:rPr>
          <w:t>“</w:t>
        </w:r>
      </w:ins>
      <w:ins w:id="175" w:author="Yasset Perez-Riverol" w:date="2015-10-05T08:59:00Z">
        <w:r w:rsidR="002716BB">
          <w:rPr>
            <w:rFonts w:ascii="Times New Roman" w:hAnsi="Times New Roman" w:cs="Times New Roman"/>
            <w:color w:val="000000"/>
            <w:kern w:val="0"/>
            <w:sz w:val="22"/>
            <w:szCs w:val="22"/>
            <w:lang w:eastAsia="en-US" w:bidi="ar-SA"/>
          </w:rPr>
          <w:t>project</w:t>
        </w:r>
      </w:ins>
      <w:ins w:id="176" w:author="Yasset Perez-Riverol" w:date="2015-10-05T09:00:00Z">
        <w:r w:rsidR="002716BB">
          <w:rPr>
            <w:rFonts w:ascii="Times New Roman" w:hAnsi="Times New Roman" w:cs="Times New Roman"/>
            <w:color w:val="000000"/>
            <w:kern w:val="0"/>
            <w:sz w:val="22"/>
            <w:szCs w:val="22"/>
            <w:lang w:eastAsia="en-US" w:bidi="ar-SA"/>
          </w:rPr>
          <w:t>” and t</w:t>
        </w:r>
      </w:ins>
      <w:ins w:id="177" w:author="Yasset Perez-Riverol" w:date="2015-10-05T01:06:00Z">
        <w:r w:rsidR="00B66C06" w:rsidRPr="00B66C06">
          <w:rPr>
            <w:rFonts w:ascii="Times New Roman" w:hAnsi="Times New Roman" w:cs="Times New Roman"/>
            <w:color w:val="000000"/>
            <w:kern w:val="0"/>
            <w:sz w:val="22"/>
            <w:szCs w:val="22"/>
            <w:lang w:eastAsia="en-US" w:bidi="ar-SA"/>
          </w:rPr>
          <w:t>hey include</w:t>
        </w:r>
      </w:ins>
      <w:ins w:id="178" w:author="Yasset Perez-Riverol" w:date="2015-10-05T01:07:00Z">
        <w:r w:rsidR="00B66C06">
          <w:rPr>
            <w:rFonts w:ascii="Times New Roman" w:hAnsi="Times New Roman" w:cs="Times New Roman"/>
            <w:color w:val="000000"/>
            <w:kern w:val="0"/>
            <w:sz w:val="22"/>
            <w:szCs w:val="22"/>
            <w:lang w:eastAsia="en-US" w:bidi="ar-SA"/>
          </w:rPr>
          <w:t xml:space="preserve">: </w:t>
        </w:r>
      </w:ins>
      <w:ins w:id="179" w:author="Yasset Perez-Riverol" w:date="2015-10-05T01:06:00Z">
        <w:r w:rsidR="00B66C06">
          <w:rPr>
            <w:rFonts w:ascii="Times New Roman" w:hAnsi="Times New Roman" w:cs="Times New Roman"/>
            <w:color w:val="000000"/>
            <w:kern w:val="0"/>
            <w:sz w:val="22"/>
            <w:szCs w:val="22"/>
            <w:lang w:eastAsia="en-US" w:bidi="ar-SA"/>
          </w:rPr>
          <w:t>t</w:t>
        </w:r>
        <w:r w:rsidR="00B66C06" w:rsidRPr="00B66C06">
          <w:rPr>
            <w:rFonts w:ascii="Times New Roman" w:hAnsi="Times New Roman" w:cs="Times New Roman"/>
            <w:color w:val="000000"/>
            <w:kern w:val="0"/>
            <w:sz w:val="22"/>
            <w:szCs w:val="22"/>
            <w:lang w:eastAsia="en-US" w:bidi="ar-SA"/>
          </w:rPr>
          <w:t>eam-based access permissions</w:t>
        </w:r>
      </w:ins>
      <w:ins w:id="180" w:author="Yasset Perez-Riverol" w:date="2015-10-05T01:07:00Z">
        <w:r w:rsidR="00B66C06">
          <w:rPr>
            <w:rFonts w:ascii="Times New Roman" w:hAnsi="Times New Roman" w:cs="Times New Roman"/>
            <w:color w:val="000000"/>
            <w:kern w:val="0"/>
            <w:sz w:val="22"/>
            <w:szCs w:val="22"/>
            <w:lang w:eastAsia="en-US" w:bidi="ar-SA"/>
          </w:rPr>
          <w:t xml:space="preserve"> and u</w:t>
        </w:r>
      </w:ins>
      <w:ins w:id="181" w:author="Yasset Perez-Riverol" w:date="2015-10-05T01:06:00Z">
        <w:r w:rsidR="00B66C06" w:rsidRPr="00B66C06">
          <w:rPr>
            <w:rFonts w:ascii="Times New Roman" w:hAnsi="Times New Roman" w:cs="Times New Roman"/>
            <w:color w:val="000000"/>
            <w:kern w:val="0"/>
            <w:sz w:val="22"/>
            <w:szCs w:val="22"/>
            <w:lang w:eastAsia="en-US" w:bidi="ar-SA"/>
          </w:rPr>
          <w:t>nlimited owners, administrators, and collaborators using teams</w:t>
        </w:r>
      </w:ins>
      <w:ins w:id="182" w:author="Yasset Perez-Riverol" w:date="2015-10-05T10:12:00Z">
        <w:r w:rsidR="007B0F3F">
          <w:rPr>
            <w:rFonts w:ascii="Times New Roman" w:hAnsi="Times New Roman" w:cs="Times New Roman"/>
            <w:color w:val="000000"/>
            <w:kern w:val="0"/>
            <w:sz w:val="22"/>
            <w:szCs w:val="22"/>
            <w:lang w:eastAsia="en-US" w:bidi="ar-SA"/>
          </w:rPr>
          <w:t xml:space="preserve"> (Figure 1)</w:t>
        </w:r>
      </w:ins>
      <w:ins w:id="183" w:author="Yasset Perez-Riverol" w:date="2015-10-05T01:07:00Z">
        <w:r w:rsidR="00B66C06">
          <w:rPr>
            <w:rFonts w:ascii="Times New Roman" w:hAnsi="Times New Roman" w:cs="Times New Roman"/>
            <w:color w:val="000000"/>
            <w:kern w:val="0"/>
            <w:sz w:val="22"/>
            <w:szCs w:val="22"/>
            <w:lang w:eastAsia="en-US" w:bidi="ar-SA"/>
          </w:rPr>
          <w:t>.</w:t>
        </w:r>
      </w:ins>
      <w:ins w:id="184" w:author="Yasset Perez-Riverol" w:date="2015-10-05T10:12:00Z">
        <w:r w:rsidR="007B0F3F">
          <w:rPr>
            <w:rFonts w:ascii="Times New Roman" w:hAnsi="Times New Roman" w:cs="Times New Roman"/>
            <w:color w:val="000000"/>
            <w:kern w:val="0"/>
            <w:sz w:val="22"/>
            <w:szCs w:val="22"/>
            <w:lang w:eastAsia="en-US" w:bidi="ar-SA"/>
          </w:rPr>
          <w:t xml:space="preserve"> Finally</w:t>
        </w:r>
        <w:r w:rsidR="00A061E0">
          <w:rPr>
            <w:rFonts w:ascii="Times New Roman" w:hAnsi="Times New Roman" w:cs="Times New Roman"/>
            <w:color w:val="000000"/>
            <w:kern w:val="0"/>
            <w:sz w:val="22"/>
            <w:szCs w:val="22"/>
            <w:lang w:eastAsia="en-US" w:bidi="ar-SA"/>
          </w:rPr>
          <w:t xml:space="preserve">, teams </w:t>
        </w:r>
      </w:ins>
      <w:ins w:id="185" w:author="Yasset Perez-Riverol" w:date="2015-10-05T10:18:00Z">
        <w:r w:rsidR="00A061E0">
          <w:rPr>
            <w:rFonts w:ascii="Times New Roman" w:hAnsi="Times New Roman" w:cs="Times New Roman"/>
            <w:color w:val="000000"/>
            <w:kern w:val="0"/>
            <w:sz w:val="22"/>
            <w:szCs w:val="22"/>
            <w:lang w:eastAsia="en-US" w:bidi="ar-SA"/>
          </w:rPr>
          <w:t>and collaborators define how ev</w:t>
        </w:r>
      </w:ins>
      <w:ins w:id="186" w:author="Yasset Perez-Riverol" w:date="2015-10-05T10:19:00Z">
        <w:r w:rsidR="00B15E0C">
          <w:rPr>
            <w:rFonts w:ascii="Times New Roman" w:hAnsi="Times New Roman" w:cs="Times New Roman"/>
            <w:color w:val="000000"/>
            <w:kern w:val="0"/>
            <w:sz w:val="22"/>
            <w:szCs w:val="22"/>
            <w:lang w:eastAsia="en-US" w:bidi="ar-SA"/>
          </w:rPr>
          <w:t>e</w:t>
        </w:r>
      </w:ins>
      <w:ins w:id="187" w:author="Yasset Perez-Riverol" w:date="2015-10-05T10:18:00Z">
        <w:r w:rsidR="00A061E0">
          <w:rPr>
            <w:rFonts w:ascii="Times New Roman" w:hAnsi="Times New Roman" w:cs="Times New Roman"/>
            <w:color w:val="000000"/>
            <w:kern w:val="0"/>
            <w:sz w:val="22"/>
            <w:szCs w:val="22"/>
            <w:lang w:eastAsia="en-US" w:bidi="ar-SA"/>
          </w:rPr>
          <w:t xml:space="preserve">ry member of the organization will contribute with the </w:t>
        </w:r>
      </w:ins>
      <w:ins w:id="188" w:author="Yasset Perez-Riverol" w:date="2015-10-05T10:19:00Z">
        <w:r w:rsidR="00B15E0C">
          <w:rPr>
            <w:rFonts w:ascii="Times New Roman" w:hAnsi="Times New Roman" w:cs="Times New Roman"/>
            <w:color w:val="000000"/>
            <w:kern w:val="0"/>
            <w:sz w:val="22"/>
            <w:szCs w:val="22"/>
            <w:lang w:eastAsia="en-US" w:bidi="ar-SA"/>
          </w:rPr>
          <w:t>project;</w:t>
        </w:r>
      </w:ins>
      <w:ins w:id="189" w:author="Yasset Perez-Riverol" w:date="2015-10-05T10:18:00Z">
        <w:r w:rsidR="00A061E0">
          <w:rPr>
            <w:rFonts w:ascii="Times New Roman" w:hAnsi="Times New Roman" w:cs="Times New Roman"/>
            <w:color w:val="000000"/>
            <w:kern w:val="0"/>
            <w:sz w:val="22"/>
            <w:szCs w:val="22"/>
            <w:lang w:eastAsia="en-US" w:bidi="ar-SA"/>
          </w:rPr>
          <w:t xml:space="preserve"> it defines the permissions and the access level to the code and the resources within the </w:t>
        </w:r>
      </w:ins>
      <w:ins w:id="190" w:author="Yasset Perez-Riverol" w:date="2015-10-05T10:19:00Z">
        <w:r w:rsidR="00B15E0C">
          <w:rPr>
            <w:rFonts w:ascii="Times New Roman" w:hAnsi="Times New Roman" w:cs="Times New Roman"/>
            <w:color w:val="000000"/>
            <w:kern w:val="0"/>
            <w:sz w:val="22"/>
            <w:szCs w:val="22"/>
            <w:lang w:eastAsia="en-US" w:bidi="ar-SA"/>
          </w:rPr>
          <w:t>organization/repository.</w:t>
        </w:r>
      </w:ins>
    </w:p>
    <w:p w14:paraId="0A1CBF9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076B4E7" w14:textId="78D5A0BE" w:rsidR="00E4730B" w:rsidRDefault="00E4730B" w:rsidP="00CF7EF8">
      <w:pPr>
        <w:widowControl/>
        <w:tabs>
          <w:tab w:val="clear" w:pos="1251"/>
        </w:tabs>
        <w:suppressAutoHyphens w:val="0"/>
        <w:autoSpaceDE/>
        <w:spacing w:after="60" w:line="360" w:lineRule="auto"/>
        <w:jc w:val="both"/>
        <w:divId w:val="1224101753"/>
        <w:rPr>
          <w:ins w:id="191" w:author="Yasset Perez-Riverol" w:date="2015-10-05T10:28:00Z"/>
          <w:rFonts w:ascii="Times New Roman" w:hAnsi="Times New Roman" w:cs="Times New Roman"/>
          <w:b/>
          <w:color w:val="000000"/>
          <w:kern w:val="0"/>
          <w:sz w:val="22"/>
          <w:szCs w:val="22"/>
          <w:lang w:eastAsia="en-US" w:bidi="ar-SA"/>
        </w:rPr>
      </w:pPr>
      <w:ins w:id="192" w:author="Yasset Perez-Riverol" w:date="2015-10-05T10:28:00Z">
        <w:r>
          <w:rPr>
            <w:rFonts w:ascii="Times New Roman" w:hAnsi="Times New Roman" w:cs="Times New Roman"/>
            <w:b/>
            <w:color w:val="000000"/>
            <w:kern w:val="0"/>
            <w:sz w:val="22"/>
            <w:szCs w:val="22"/>
            <w:lang w:eastAsia="en-US" w:bidi="ar-SA"/>
          </w:rPr>
          <w:t xml:space="preserve">Rule 2: </w:t>
        </w:r>
      </w:ins>
      <w:ins w:id="193" w:author="Yasset Perez-Riverol" w:date="2015-10-05T10:30:00Z">
        <w:r w:rsidR="00733A94">
          <w:rPr>
            <w:rFonts w:ascii="Times New Roman" w:hAnsi="Times New Roman" w:cs="Times New Roman"/>
            <w:b/>
            <w:color w:val="000000"/>
            <w:kern w:val="0"/>
            <w:sz w:val="22"/>
            <w:szCs w:val="22"/>
            <w:lang w:eastAsia="en-US" w:bidi="ar-SA"/>
          </w:rPr>
          <w:t xml:space="preserve">Commits, Versions, Branches </w:t>
        </w:r>
      </w:ins>
      <w:ins w:id="194" w:author="Yasset Perez-Riverol" w:date="2015-10-05T10:33:00Z">
        <w:r w:rsidR="00733A94">
          <w:rPr>
            <w:rFonts w:ascii="Times New Roman" w:hAnsi="Times New Roman" w:cs="Times New Roman"/>
            <w:b/>
            <w:color w:val="000000"/>
            <w:kern w:val="0"/>
            <w:sz w:val="22"/>
            <w:szCs w:val="22"/>
            <w:lang w:eastAsia="en-US" w:bidi="ar-SA"/>
          </w:rPr>
          <w:t>and Pull Requests</w:t>
        </w:r>
      </w:ins>
    </w:p>
    <w:p w14:paraId="4F365095" w14:textId="77777777" w:rsidR="00635F02" w:rsidRDefault="00733A94" w:rsidP="00635F02">
      <w:pPr>
        <w:widowControl/>
        <w:tabs>
          <w:tab w:val="clear" w:pos="1251"/>
        </w:tabs>
        <w:suppressAutoHyphens w:val="0"/>
        <w:autoSpaceDE/>
        <w:spacing w:after="60" w:line="360" w:lineRule="auto"/>
        <w:jc w:val="both"/>
        <w:divId w:val="1224101753"/>
        <w:rPr>
          <w:ins w:id="195" w:author="Yasset Perez-Riverol" w:date="2015-10-05T11:06:00Z"/>
          <w:rFonts w:ascii="Times New Roman" w:hAnsi="Times New Roman" w:cs="Times New Roman"/>
          <w:color w:val="000000"/>
          <w:kern w:val="0"/>
          <w:sz w:val="22"/>
          <w:szCs w:val="22"/>
          <w:lang w:eastAsia="en-US" w:bidi="ar-SA"/>
        </w:rPr>
        <w:pPrChange w:id="196" w:author="Yasset Perez-Riverol" w:date="2015-10-05T11:07:00Z">
          <w:pPr>
            <w:widowControl/>
            <w:tabs>
              <w:tab w:val="clear" w:pos="1251"/>
            </w:tabs>
            <w:suppressAutoHyphens w:val="0"/>
            <w:autoSpaceDE/>
            <w:spacing w:after="60" w:line="360" w:lineRule="auto"/>
            <w:jc w:val="both"/>
            <w:divId w:val="1224101753"/>
          </w:pPr>
        </w:pPrChange>
      </w:pPr>
      <w:ins w:id="197" w:author="Yasset Perez-Riverol" w:date="2015-10-05T10:30:00Z">
        <w:r w:rsidRPr="00733A94">
          <w:rPr>
            <w:rFonts w:ascii="Times New Roman" w:hAnsi="Times New Roman" w:cs="Times New Roman"/>
            <w:color w:val="000000"/>
            <w:kern w:val="0"/>
            <w:sz w:val="22"/>
            <w:szCs w:val="22"/>
            <w:lang w:eastAsia="en-US" w:bidi="ar-SA"/>
            <w:rPrChange w:id="198" w:author="Yasset Perez-Riverol" w:date="2015-10-05T10:31:00Z">
              <w:rPr>
                <w:rFonts w:ascii="Times New Roman" w:hAnsi="Times New Roman" w:cs="Times New Roman"/>
                <w:b/>
                <w:color w:val="000000"/>
                <w:kern w:val="0"/>
                <w:sz w:val="22"/>
                <w:szCs w:val="22"/>
                <w:lang w:eastAsia="en-US" w:bidi="ar-SA"/>
              </w:rPr>
            </w:rPrChange>
          </w:rPr>
          <w:t xml:space="preserve">The </w:t>
        </w:r>
      </w:ins>
      <w:ins w:id="199" w:author="Yasset Perez-Riverol" w:date="2015-10-05T10:31:00Z">
        <w:r w:rsidRPr="00733A94">
          <w:rPr>
            <w:rFonts w:ascii="Times New Roman" w:hAnsi="Times New Roman" w:cs="Times New Roman"/>
            <w:color w:val="000000"/>
            <w:kern w:val="0"/>
            <w:sz w:val="22"/>
            <w:szCs w:val="22"/>
            <w:lang w:eastAsia="en-US" w:bidi="ar-SA"/>
            <w:rPrChange w:id="200" w:author="Yasset Perez-Riverol" w:date="2015-10-05T10:31:00Z">
              <w:rPr>
                <w:rFonts w:ascii="Times New Roman" w:hAnsi="Times New Roman" w:cs="Times New Roman"/>
                <w:b/>
                <w:color w:val="000000"/>
                <w:kern w:val="0"/>
                <w:sz w:val="22"/>
                <w:szCs w:val="22"/>
                <w:lang w:eastAsia="en-US" w:bidi="ar-SA"/>
              </w:rPr>
            </w:rPrChange>
          </w:rPr>
          <w:t>cornerstone</w:t>
        </w:r>
      </w:ins>
      <w:ins w:id="201" w:author="Yasset Perez-Riverol" w:date="2015-10-05T10:30:00Z">
        <w:r w:rsidRPr="00733A94">
          <w:rPr>
            <w:rFonts w:ascii="Times New Roman" w:hAnsi="Times New Roman" w:cs="Times New Roman"/>
            <w:color w:val="000000"/>
            <w:kern w:val="0"/>
            <w:sz w:val="22"/>
            <w:szCs w:val="22"/>
            <w:lang w:eastAsia="en-US" w:bidi="ar-SA"/>
            <w:rPrChange w:id="202" w:author="Yasset Perez-Riverol" w:date="2015-10-05T10:31:00Z">
              <w:rPr>
                <w:rFonts w:ascii="Times New Roman" w:hAnsi="Times New Roman" w:cs="Times New Roman"/>
                <w:b/>
                <w:color w:val="000000"/>
                <w:kern w:val="0"/>
                <w:sz w:val="22"/>
                <w:szCs w:val="22"/>
                <w:lang w:eastAsia="en-US" w:bidi="ar-SA"/>
              </w:rPr>
            </w:rPrChange>
          </w:rPr>
          <w:t xml:space="preserve"> </w:t>
        </w:r>
      </w:ins>
      <w:ins w:id="203" w:author="Yasset Perez-Riverol" w:date="2015-10-05T10:31:00Z">
        <w:r w:rsidRPr="00733A94">
          <w:rPr>
            <w:rFonts w:ascii="Times New Roman" w:hAnsi="Times New Roman" w:cs="Times New Roman"/>
            <w:color w:val="000000"/>
            <w:kern w:val="0"/>
            <w:sz w:val="22"/>
            <w:szCs w:val="22"/>
            <w:lang w:eastAsia="en-US" w:bidi="ar-SA"/>
            <w:rPrChange w:id="204" w:author="Yasset Perez-Riverol" w:date="2015-10-05T10:31:00Z">
              <w:rPr>
                <w:rFonts w:ascii="Times New Roman" w:hAnsi="Times New Roman" w:cs="Times New Roman"/>
                <w:b/>
                <w:color w:val="000000"/>
                <w:kern w:val="0"/>
                <w:sz w:val="22"/>
                <w:szCs w:val="22"/>
                <w:lang w:eastAsia="en-US" w:bidi="ar-SA"/>
              </w:rPr>
            </w:rPrChange>
          </w:rPr>
          <w:t xml:space="preserve">of GitHub is </w:t>
        </w:r>
      </w:ins>
      <w:ins w:id="205" w:author="Yasset Perez-Riverol" w:date="2015-10-05T10:34:00Z">
        <w:r>
          <w:rPr>
            <w:rFonts w:ascii="Times New Roman" w:hAnsi="Times New Roman" w:cs="Times New Roman"/>
            <w:color w:val="000000"/>
            <w:kern w:val="0"/>
            <w:sz w:val="22"/>
            <w:szCs w:val="22"/>
            <w:lang w:eastAsia="en-US" w:bidi="ar-SA"/>
          </w:rPr>
          <w:t xml:space="preserve">the version control system </w:t>
        </w:r>
      </w:ins>
      <w:ins w:id="206" w:author="Yasset Perez-Riverol" w:date="2015-10-05T10:31:00Z">
        <w:r w:rsidRPr="00733A94">
          <w:rPr>
            <w:rFonts w:ascii="Times New Roman" w:hAnsi="Times New Roman" w:cs="Times New Roman"/>
            <w:color w:val="000000"/>
            <w:kern w:val="0"/>
            <w:sz w:val="22"/>
            <w:szCs w:val="22"/>
            <w:lang w:eastAsia="en-US" w:bidi="ar-SA"/>
            <w:rPrChange w:id="207" w:author="Yasset Perez-Riverol" w:date="2015-10-05T10:31:00Z">
              <w:rPr>
                <w:rFonts w:ascii="Times New Roman" w:hAnsi="Times New Roman" w:cs="Times New Roman"/>
                <w:b/>
                <w:color w:val="000000"/>
                <w:kern w:val="0"/>
                <w:sz w:val="22"/>
                <w:szCs w:val="22"/>
                <w:lang w:eastAsia="en-US" w:bidi="ar-SA"/>
              </w:rPr>
            </w:rPrChange>
          </w:rPr>
          <w:t xml:space="preserve">Git, </w:t>
        </w:r>
      </w:ins>
      <w:ins w:id="208" w:author="Yasset Perez-Riverol" w:date="2015-10-05T10:34:00Z">
        <w:r>
          <w:rPr>
            <w:rFonts w:ascii="Times New Roman" w:hAnsi="Times New Roman" w:cs="Times New Roman"/>
            <w:color w:val="000000"/>
            <w:kern w:val="0"/>
            <w:sz w:val="22"/>
            <w:szCs w:val="22"/>
            <w:lang w:eastAsia="en-US" w:bidi="ar-SA"/>
          </w:rPr>
          <w:t>where everything from a small change in a text to a complete redesign of the software is controlled by versions</w:t>
        </w:r>
      </w:ins>
      <w:ins w:id="209" w:author="Yasset Perez-Riverol" w:date="2015-10-05T10:35:00Z">
        <w:r>
          <w:rPr>
            <w:rFonts w:ascii="Times New Roman" w:hAnsi="Times New Roman" w:cs="Times New Roman"/>
            <w:color w:val="000000"/>
            <w:kern w:val="0"/>
            <w:sz w:val="22"/>
            <w:szCs w:val="22"/>
            <w:lang w:eastAsia="en-US" w:bidi="ar-SA"/>
          </w:rPr>
          <w:t xml:space="preserve"> [add citation]</w:t>
        </w:r>
      </w:ins>
      <w:ins w:id="210" w:author="Yasset Perez-Riverol" w:date="2015-10-05T10:34:00Z">
        <w:r>
          <w:rPr>
            <w:rFonts w:ascii="Times New Roman" w:hAnsi="Times New Roman" w:cs="Times New Roman"/>
            <w:color w:val="000000"/>
            <w:kern w:val="0"/>
            <w:sz w:val="22"/>
            <w:szCs w:val="22"/>
            <w:lang w:eastAsia="en-US" w:bidi="ar-SA"/>
          </w:rPr>
          <w:t>.</w:t>
        </w:r>
      </w:ins>
      <w:ins w:id="211" w:author="Yasset Perez-Riverol" w:date="2015-10-05T10:35:00Z">
        <w:r>
          <w:rPr>
            <w:rFonts w:ascii="Times New Roman" w:hAnsi="Times New Roman" w:cs="Times New Roman"/>
            <w:color w:val="000000"/>
            <w:kern w:val="0"/>
            <w:sz w:val="22"/>
            <w:szCs w:val="22"/>
            <w:lang w:eastAsia="en-US" w:bidi="ar-SA"/>
          </w:rPr>
          <w:t xml:space="preserve"> </w:t>
        </w:r>
        <w:r w:rsidRPr="00733A94">
          <w:rPr>
            <w:rFonts w:ascii="Times New Roman" w:hAnsi="Times New Roman" w:cs="Times New Roman"/>
            <w:color w:val="000000"/>
            <w:kern w:val="0"/>
            <w:sz w:val="22"/>
            <w:szCs w:val="22"/>
            <w:lang w:eastAsia="en-US" w:bidi="ar-SA"/>
          </w:rPr>
          <w:t>Git thinks of its data more like a set of</w:t>
        </w:r>
        <w:r>
          <w:rPr>
            <w:rFonts w:ascii="Times New Roman" w:hAnsi="Times New Roman" w:cs="Times New Roman"/>
            <w:color w:val="000000"/>
            <w:kern w:val="0"/>
            <w:sz w:val="22"/>
            <w:szCs w:val="22"/>
            <w:lang w:eastAsia="en-US" w:bidi="ar-SA"/>
          </w:rPr>
          <w:t xml:space="preserve"> “</w:t>
        </w:r>
        <w:r w:rsidRPr="00733A94">
          <w:rPr>
            <w:rFonts w:ascii="Times New Roman" w:hAnsi="Times New Roman" w:cs="Times New Roman"/>
            <w:color w:val="000000"/>
            <w:kern w:val="0"/>
            <w:sz w:val="22"/>
            <w:szCs w:val="22"/>
            <w:lang w:eastAsia="en-US" w:bidi="ar-SA"/>
          </w:rPr>
          <w:t>snapshots</w:t>
        </w:r>
        <w:r>
          <w:rPr>
            <w:rFonts w:ascii="Times New Roman" w:hAnsi="Times New Roman" w:cs="Times New Roman"/>
            <w:color w:val="000000"/>
            <w:kern w:val="0"/>
            <w:sz w:val="22"/>
            <w:szCs w:val="22"/>
            <w:lang w:eastAsia="en-US" w:bidi="ar-SA"/>
          </w:rPr>
          <w:t>”</w:t>
        </w:r>
        <w:r w:rsidRPr="00733A94">
          <w:rPr>
            <w:rFonts w:ascii="Times New Roman" w:hAnsi="Times New Roman" w:cs="Times New Roman"/>
            <w:color w:val="000000"/>
            <w:kern w:val="0"/>
            <w:sz w:val="22"/>
            <w:szCs w:val="22"/>
            <w:lang w:eastAsia="en-US" w:bidi="ar-SA"/>
          </w:rPr>
          <w:t xml:space="preserve"> </w:t>
        </w:r>
      </w:ins>
      <w:ins w:id="212" w:author="Yasset Perez-Riverol" w:date="2015-10-05T10:36:00Z">
        <w:r>
          <w:rPr>
            <w:rFonts w:ascii="Times New Roman" w:hAnsi="Times New Roman" w:cs="Times New Roman"/>
            <w:color w:val="000000"/>
            <w:kern w:val="0"/>
            <w:sz w:val="22"/>
            <w:szCs w:val="22"/>
            <w:lang w:eastAsia="en-US" w:bidi="ar-SA"/>
          </w:rPr>
          <w:t xml:space="preserve">(versions) </w:t>
        </w:r>
      </w:ins>
      <w:ins w:id="213" w:author="Yasset Perez-Riverol" w:date="2015-10-05T10:35:00Z">
        <w:r w:rsidRPr="00733A94">
          <w:rPr>
            <w:rFonts w:ascii="Times New Roman" w:hAnsi="Times New Roman" w:cs="Times New Roman"/>
            <w:color w:val="000000"/>
            <w:kern w:val="0"/>
            <w:sz w:val="22"/>
            <w:szCs w:val="22"/>
            <w:lang w:eastAsia="en-US" w:bidi="ar-SA"/>
          </w:rPr>
          <w:t xml:space="preserve">of a miniature </w:t>
        </w:r>
      </w:ins>
      <w:proofErr w:type="spellStart"/>
      <w:ins w:id="214" w:author="Yasset Perez-Riverol" w:date="2015-10-05T10:36:00Z">
        <w:r>
          <w:rPr>
            <w:rFonts w:ascii="Times New Roman" w:hAnsi="Times New Roman" w:cs="Times New Roman"/>
            <w:color w:val="000000"/>
            <w:kern w:val="0"/>
            <w:sz w:val="22"/>
            <w:szCs w:val="22"/>
            <w:lang w:eastAsia="en-US" w:bidi="ar-SA"/>
          </w:rPr>
          <w:t>file</w:t>
        </w:r>
        <w:r w:rsidRPr="00733A94">
          <w:rPr>
            <w:rFonts w:ascii="Times New Roman" w:hAnsi="Times New Roman" w:cs="Times New Roman"/>
            <w:color w:val="000000"/>
            <w:kern w:val="0"/>
            <w:sz w:val="22"/>
            <w:szCs w:val="22"/>
            <w:lang w:eastAsia="en-US" w:bidi="ar-SA"/>
          </w:rPr>
          <w:t>system</w:t>
        </w:r>
      </w:ins>
      <w:proofErr w:type="spellEnd"/>
      <w:ins w:id="215" w:author="Yasset Perez-Riverol" w:date="2015-10-05T10:35:00Z">
        <w:r w:rsidRPr="00733A94">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ins>
      <w:ins w:id="216" w:author="Yasset Perez-Riverol" w:date="2015-10-05T10:36:00Z">
        <w:r>
          <w:rPr>
            <w:rFonts w:ascii="Times New Roman" w:hAnsi="Times New Roman" w:cs="Times New Roman"/>
            <w:color w:val="000000"/>
            <w:kern w:val="0"/>
            <w:sz w:val="22"/>
            <w:szCs w:val="22"/>
            <w:lang w:eastAsia="en-US" w:bidi="ar-SA"/>
          </w:rPr>
          <w:t xml:space="preserve">Every state of your research, data, documents, code needs to be updated to one of this </w:t>
        </w:r>
      </w:ins>
      <w:ins w:id="217" w:author="Yasset Perez-Riverol" w:date="2015-10-05T10:37:00Z">
        <w:r>
          <w:rPr>
            <w:rFonts w:ascii="Times New Roman" w:hAnsi="Times New Roman" w:cs="Times New Roman"/>
            <w:color w:val="000000"/>
            <w:kern w:val="0"/>
            <w:sz w:val="22"/>
            <w:szCs w:val="22"/>
            <w:lang w:eastAsia="en-US" w:bidi="ar-SA"/>
          </w:rPr>
          <w:t>“</w:t>
        </w:r>
      </w:ins>
      <w:ins w:id="218" w:author="Yasset Perez-Riverol" w:date="2015-10-05T10:36:00Z">
        <w:r>
          <w:rPr>
            <w:rFonts w:ascii="Times New Roman" w:hAnsi="Times New Roman" w:cs="Times New Roman"/>
            <w:color w:val="000000"/>
            <w:kern w:val="0"/>
            <w:sz w:val="22"/>
            <w:szCs w:val="22"/>
            <w:lang w:eastAsia="en-US" w:bidi="ar-SA"/>
          </w:rPr>
          <w:t>snapshots</w:t>
        </w:r>
      </w:ins>
      <w:ins w:id="219" w:author="Yasset Perez-Riverol" w:date="2015-10-05T10:37:00Z">
        <w:r>
          <w:rPr>
            <w:rFonts w:ascii="Times New Roman" w:hAnsi="Times New Roman" w:cs="Times New Roman"/>
            <w:color w:val="000000"/>
            <w:kern w:val="0"/>
            <w:sz w:val="22"/>
            <w:szCs w:val="22"/>
            <w:lang w:eastAsia="en-US" w:bidi="ar-SA"/>
          </w:rPr>
          <w:t>” using commits (Comment: perhaps here</w:t>
        </w:r>
      </w:ins>
      <w:ins w:id="220" w:author="Yasset Perez-Riverol" w:date="2015-10-05T10:38:00Z">
        <w:r>
          <w:rPr>
            <w:rFonts w:ascii="Times New Roman" w:hAnsi="Times New Roman" w:cs="Times New Roman"/>
            <w:color w:val="000000"/>
            <w:kern w:val="0"/>
            <w:sz w:val="22"/>
            <w:szCs w:val="22"/>
            <w:lang w:eastAsia="en-US" w:bidi="ar-SA"/>
          </w:rPr>
          <w:t xml:space="preserve"> will be interested to add some snippet code of a commit</w:t>
        </w:r>
      </w:ins>
      <w:ins w:id="221" w:author="Yasset Perez-Riverol" w:date="2015-10-05T10:37:00Z">
        <w:r>
          <w:rPr>
            <w:rFonts w:ascii="Times New Roman" w:hAnsi="Times New Roman" w:cs="Times New Roman"/>
            <w:color w:val="000000"/>
            <w:kern w:val="0"/>
            <w:sz w:val="22"/>
            <w:szCs w:val="22"/>
            <w:lang w:eastAsia="en-US" w:bidi="ar-SA"/>
          </w:rPr>
          <w:t xml:space="preserve">). </w:t>
        </w:r>
      </w:ins>
      <w:ins w:id="222" w:author="Yasset Perez-Riverol" w:date="2015-10-05T10:39:00Z">
        <w:r w:rsidR="009E5822" w:rsidRPr="009E5822">
          <w:rPr>
            <w:rFonts w:ascii="Times New Roman" w:hAnsi="Times New Roman" w:cs="Times New Roman"/>
            <w:color w:val="000000"/>
            <w:kern w:val="0"/>
            <w:sz w:val="22"/>
            <w:szCs w:val="22"/>
            <w:lang w:eastAsia="en-US" w:bidi="ar-SA"/>
          </w:rPr>
          <w:t xml:space="preserve">Every time </w:t>
        </w:r>
        <w:r w:rsidR="009E5822">
          <w:rPr>
            <w:rFonts w:ascii="Times New Roman" w:hAnsi="Times New Roman" w:cs="Times New Roman"/>
            <w:color w:val="000000"/>
            <w:kern w:val="0"/>
            <w:sz w:val="22"/>
            <w:szCs w:val="22"/>
            <w:lang w:eastAsia="en-US" w:bidi="ar-SA"/>
          </w:rPr>
          <w:t>the user commit (</w:t>
        </w:r>
        <w:r w:rsidR="009E5822" w:rsidRPr="009E5822">
          <w:rPr>
            <w:rFonts w:ascii="Times New Roman" w:hAnsi="Times New Roman" w:cs="Times New Roman"/>
            <w:color w:val="000000"/>
            <w:kern w:val="0"/>
            <w:sz w:val="22"/>
            <w:szCs w:val="22"/>
            <w:lang w:eastAsia="en-US" w:bidi="ar-SA"/>
          </w:rPr>
          <w:t>save the state of your project in Git</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 xml:space="preserve">, it basically takes a picture of what all your files look like at that moment and stores a reference to that </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snapshot</w:t>
        </w:r>
        <w:r w:rsidR="009E5822">
          <w:rPr>
            <w:rFonts w:ascii="Times New Roman" w:hAnsi="Times New Roman" w:cs="Times New Roman"/>
            <w:color w:val="000000"/>
            <w:kern w:val="0"/>
            <w:sz w:val="22"/>
            <w:szCs w:val="22"/>
            <w:lang w:eastAsia="en-US" w:bidi="ar-SA"/>
          </w:rPr>
          <w:t>”</w:t>
        </w:r>
        <w:r w:rsidR="009E5822" w:rsidRPr="009E5822">
          <w:rPr>
            <w:rFonts w:ascii="Times New Roman" w:hAnsi="Times New Roman" w:cs="Times New Roman"/>
            <w:color w:val="000000"/>
            <w:kern w:val="0"/>
            <w:sz w:val="22"/>
            <w:szCs w:val="22"/>
            <w:lang w:eastAsia="en-US" w:bidi="ar-SA"/>
          </w:rPr>
          <w:t>.</w:t>
        </w:r>
        <w:r w:rsidR="009E5822">
          <w:rPr>
            <w:rFonts w:ascii="Times New Roman" w:hAnsi="Times New Roman" w:cs="Times New Roman"/>
            <w:color w:val="000000"/>
            <w:kern w:val="0"/>
            <w:sz w:val="22"/>
            <w:szCs w:val="22"/>
            <w:lang w:eastAsia="en-US" w:bidi="ar-SA"/>
          </w:rPr>
          <w:t xml:space="preserve"> </w:t>
        </w:r>
      </w:ins>
      <w:ins w:id="223" w:author="Yasset Perez-Riverol" w:date="2015-10-05T10:40:00Z">
        <w:r w:rsidR="009E5822">
          <w:rPr>
            <w:rFonts w:ascii="Times New Roman" w:hAnsi="Times New Roman" w:cs="Times New Roman"/>
            <w:color w:val="000000"/>
            <w:kern w:val="0"/>
            <w:sz w:val="22"/>
            <w:szCs w:val="22"/>
            <w:lang w:eastAsia="en-US" w:bidi="ar-SA"/>
          </w:rPr>
          <w:t xml:space="preserve">This is </w:t>
        </w:r>
      </w:ins>
      <w:ins w:id="224" w:author="Yasset Perez-Riverol" w:date="2015-10-05T10:41:00Z">
        <w:r w:rsidR="009E5822">
          <w:rPr>
            <w:rFonts w:ascii="Times New Roman" w:hAnsi="Times New Roman" w:cs="Times New Roman"/>
            <w:color w:val="000000"/>
            <w:kern w:val="0"/>
            <w:sz w:val="22"/>
            <w:szCs w:val="22"/>
            <w:lang w:eastAsia="en-US" w:bidi="ar-SA"/>
          </w:rPr>
          <w:t>a</w:t>
        </w:r>
      </w:ins>
      <w:ins w:id="225" w:author="Yasset Perez-Riverol" w:date="2015-10-05T10:40:00Z">
        <w:r w:rsidR="009E5822">
          <w:rPr>
            <w:rFonts w:ascii="Times New Roman" w:hAnsi="Times New Roman" w:cs="Times New Roman"/>
            <w:color w:val="000000"/>
            <w:kern w:val="0"/>
            <w:sz w:val="22"/>
            <w:szCs w:val="22"/>
            <w:lang w:eastAsia="en-US" w:bidi="ar-SA"/>
          </w:rPr>
          <w:t xml:space="preserve"> main re</w:t>
        </w:r>
      </w:ins>
      <w:ins w:id="226" w:author="Yasset Perez-Riverol" w:date="2015-10-05T10:41:00Z">
        <w:r w:rsidR="009E5822">
          <w:rPr>
            <w:rFonts w:ascii="Times New Roman" w:hAnsi="Times New Roman" w:cs="Times New Roman"/>
            <w:color w:val="000000"/>
            <w:kern w:val="0"/>
            <w:sz w:val="22"/>
            <w:szCs w:val="22"/>
            <w:lang w:eastAsia="en-US" w:bidi="ar-SA"/>
          </w:rPr>
          <w:t>a</w:t>
        </w:r>
      </w:ins>
      <w:ins w:id="227" w:author="Yasset Perez-Riverol" w:date="2015-10-05T10:40:00Z">
        <w:r w:rsidR="009E5822">
          <w:rPr>
            <w:rFonts w:ascii="Times New Roman" w:hAnsi="Times New Roman" w:cs="Times New Roman"/>
            <w:color w:val="000000"/>
            <w:kern w:val="0"/>
            <w:sz w:val="22"/>
            <w:szCs w:val="22"/>
            <w:lang w:eastAsia="en-US" w:bidi="ar-SA"/>
          </w:rPr>
          <w:t xml:space="preserve">son of the quote: “commit </w:t>
        </w:r>
      </w:ins>
      <w:ins w:id="228" w:author="Yasset Perez-Riverol" w:date="2015-10-05T10:41:00Z">
        <w:r w:rsidR="009E5822">
          <w:rPr>
            <w:rFonts w:ascii="Times New Roman" w:hAnsi="Times New Roman" w:cs="Times New Roman"/>
            <w:color w:val="000000"/>
            <w:kern w:val="0"/>
            <w:sz w:val="22"/>
            <w:szCs w:val="22"/>
            <w:lang w:eastAsia="en-US" w:bidi="ar-SA"/>
          </w:rPr>
          <w:t xml:space="preserve">often, </w:t>
        </w:r>
      </w:ins>
      <w:ins w:id="229" w:author="Yasset Perez-Riverol" w:date="2015-10-05T10:40:00Z">
        <w:r w:rsidR="009E5822">
          <w:rPr>
            <w:rFonts w:ascii="Times New Roman" w:hAnsi="Times New Roman" w:cs="Times New Roman"/>
            <w:color w:val="000000"/>
            <w:kern w:val="0"/>
            <w:sz w:val="22"/>
            <w:szCs w:val="22"/>
            <w:lang w:eastAsia="en-US" w:bidi="ar-SA"/>
          </w:rPr>
          <w:t>as most as you can</w:t>
        </w:r>
      </w:ins>
      <w:ins w:id="230" w:author="Yasset Perez-Riverol" w:date="2015-10-05T10:41:00Z">
        <w:r w:rsidR="009E5822">
          <w:rPr>
            <w:rFonts w:ascii="Times New Roman" w:hAnsi="Times New Roman" w:cs="Times New Roman"/>
            <w:color w:val="000000"/>
            <w:kern w:val="0"/>
            <w:sz w:val="22"/>
            <w:szCs w:val="22"/>
            <w:lang w:eastAsia="en-US" w:bidi="ar-SA"/>
          </w:rPr>
          <w:t>; perfection later</w:t>
        </w:r>
      </w:ins>
      <w:ins w:id="231" w:author="Yasset Perez-Riverol" w:date="2015-10-05T10:40:00Z">
        <w:r w:rsidR="009E5822">
          <w:rPr>
            <w:rFonts w:ascii="Times New Roman" w:hAnsi="Times New Roman" w:cs="Times New Roman"/>
            <w:color w:val="000000"/>
            <w:kern w:val="0"/>
            <w:sz w:val="22"/>
            <w:szCs w:val="22"/>
            <w:lang w:eastAsia="en-US" w:bidi="ar-SA"/>
          </w:rPr>
          <w:t>”</w:t>
        </w:r>
      </w:ins>
      <w:ins w:id="232" w:author="Yasset Perez-Riverol" w:date="2015-10-05T10:41:00Z">
        <w:r w:rsidR="009E5822">
          <w:rPr>
            <w:rFonts w:ascii="Times New Roman" w:hAnsi="Times New Roman" w:cs="Times New Roman"/>
            <w:color w:val="000000"/>
            <w:kern w:val="0"/>
            <w:sz w:val="22"/>
            <w:szCs w:val="22"/>
            <w:lang w:eastAsia="en-US" w:bidi="ar-SA"/>
          </w:rPr>
          <w:t xml:space="preserve">; the </w:t>
        </w:r>
        <w:r w:rsidR="009D7761">
          <w:rPr>
            <w:rFonts w:ascii="Times New Roman" w:hAnsi="Times New Roman" w:cs="Times New Roman"/>
            <w:color w:val="000000"/>
            <w:kern w:val="0"/>
            <w:sz w:val="22"/>
            <w:szCs w:val="22"/>
            <w:lang w:eastAsia="en-US" w:bidi="ar-SA"/>
          </w:rPr>
          <w:t xml:space="preserve">member of the </w:t>
        </w:r>
      </w:ins>
      <w:ins w:id="233" w:author="Yasset Perez-Riverol" w:date="2015-10-05T10:42:00Z">
        <w:r w:rsidR="009D7761">
          <w:rPr>
            <w:rFonts w:ascii="Times New Roman" w:hAnsi="Times New Roman" w:cs="Times New Roman"/>
            <w:color w:val="000000"/>
            <w:kern w:val="0"/>
            <w:sz w:val="22"/>
            <w:szCs w:val="22"/>
            <w:lang w:eastAsia="en-US" w:bidi="ar-SA"/>
          </w:rPr>
          <w:t>organization</w:t>
        </w:r>
      </w:ins>
      <w:ins w:id="234" w:author="Yasset Perez-Riverol" w:date="2015-10-05T10:41:00Z">
        <w:r w:rsidR="009D7761">
          <w:rPr>
            <w:rFonts w:ascii="Times New Roman" w:hAnsi="Times New Roman" w:cs="Times New Roman"/>
            <w:color w:val="000000"/>
            <w:kern w:val="0"/>
            <w:sz w:val="22"/>
            <w:szCs w:val="22"/>
            <w:lang w:eastAsia="en-US" w:bidi="ar-SA"/>
          </w:rPr>
          <w:t xml:space="preserve"> and repositories can at any time select the </w:t>
        </w:r>
      </w:ins>
      <w:ins w:id="235" w:author="Yasset Perez-Riverol" w:date="2015-10-05T10:42:00Z">
        <w:r w:rsidR="009D7761">
          <w:rPr>
            <w:rFonts w:ascii="Times New Roman" w:hAnsi="Times New Roman" w:cs="Times New Roman"/>
            <w:color w:val="000000"/>
            <w:kern w:val="0"/>
            <w:sz w:val="22"/>
            <w:szCs w:val="22"/>
            <w:lang w:eastAsia="en-US" w:bidi="ar-SA"/>
          </w:rPr>
          <w:t>right</w:t>
        </w:r>
      </w:ins>
      <w:ins w:id="236" w:author="Yasset Perez-Riverol" w:date="2015-10-05T10:41:00Z">
        <w:r w:rsidR="009D7761">
          <w:rPr>
            <w:rFonts w:ascii="Times New Roman" w:hAnsi="Times New Roman" w:cs="Times New Roman"/>
            <w:color w:val="000000"/>
            <w:kern w:val="0"/>
            <w:sz w:val="22"/>
            <w:szCs w:val="22"/>
            <w:lang w:eastAsia="en-US" w:bidi="ar-SA"/>
          </w:rPr>
          <w:t xml:space="preserve"> </w:t>
        </w:r>
      </w:ins>
      <w:ins w:id="237" w:author="Yasset Perez-Riverol" w:date="2015-10-05T10:42:00Z">
        <w:r w:rsidR="009D7761">
          <w:rPr>
            <w:rFonts w:ascii="Times New Roman" w:hAnsi="Times New Roman" w:cs="Times New Roman"/>
            <w:color w:val="000000"/>
            <w:kern w:val="0"/>
            <w:sz w:val="22"/>
            <w:szCs w:val="22"/>
            <w:lang w:eastAsia="en-US" w:bidi="ar-SA"/>
          </w:rPr>
          <w:t xml:space="preserve">version by going back </w:t>
        </w:r>
      </w:ins>
      <w:ins w:id="238" w:author="Yasset Perez-Riverol" w:date="2015-10-05T10:43:00Z">
        <w:r w:rsidR="009D7761">
          <w:rPr>
            <w:rFonts w:ascii="Times New Roman" w:hAnsi="Times New Roman" w:cs="Times New Roman"/>
            <w:color w:val="000000"/>
            <w:kern w:val="0"/>
            <w:sz w:val="22"/>
            <w:szCs w:val="22"/>
            <w:lang w:eastAsia="en-US" w:bidi="ar-SA"/>
          </w:rPr>
          <w:t>to a previous one.</w:t>
        </w:r>
      </w:ins>
      <w:ins w:id="239" w:author="Yasset Perez-Riverol" w:date="2015-10-05T10:47:00Z">
        <w:r w:rsidR="00F66D68">
          <w:rPr>
            <w:rFonts w:ascii="Times New Roman" w:hAnsi="Times New Roman" w:cs="Times New Roman"/>
            <w:color w:val="000000"/>
            <w:kern w:val="0"/>
            <w:sz w:val="22"/>
            <w:szCs w:val="22"/>
            <w:lang w:eastAsia="en-US" w:bidi="ar-SA"/>
          </w:rPr>
          <w:t xml:space="preserve"> However, </w:t>
        </w:r>
      </w:ins>
      <w:ins w:id="240" w:author="Yasset Perez-Riverol" w:date="2015-10-05T10:54:00Z">
        <w:r w:rsidR="003558CA">
          <w:rPr>
            <w:rFonts w:ascii="Times New Roman" w:hAnsi="Times New Roman" w:cs="Times New Roman"/>
            <w:color w:val="000000"/>
            <w:kern w:val="0"/>
            <w:sz w:val="22"/>
            <w:szCs w:val="22"/>
            <w:lang w:eastAsia="en-US" w:bidi="ar-SA"/>
          </w:rPr>
          <w:t xml:space="preserve">most of the </w:t>
        </w:r>
      </w:ins>
      <w:ins w:id="241" w:author="Yasset Perez-Riverol" w:date="2015-10-05T10:47:00Z">
        <w:r w:rsidR="00F66D68">
          <w:rPr>
            <w:rFonts w:ascii="Times New Roman" w:hAnsi="Times New Roman" w:cs="Times New Roman"/>
            <w:color w:val="000000"/>
            <w:kern w:val="0"/>
            <w:sz w:val="22"/>
            <w:szCs w:val="22"/>
            <w:lang w:eastAsia="en-US" w:bidi="ar-SA"/>
          </w:rPr>
          <w:t>organizations</w:t>
        </w:r>
      </w:ins>
      <w:ins w:id="242" w:author="Yasset Perez-Riverol" w:date="2015-10-05T10:54:00Z">
        <w:r w:rsidR="003558CA">
          <w:rPr>
            <w:rFonts w:ascii="Times New Roman" w:hAnsi="Times New Roman" w:cs="Times New Roman"/>
            <w:color w:val="000000"/>
            <w:kern w:val="0"/>
            <w:sz w:val="22"/>
            <w:szCs w:val="22"/>
            <w:lang w:eastAsia="en-US" w:bidi="ar-SA"/>
          </w:rPr>
          <w:t>/repositories</w:t>
        </w:r>
      </w:ins>
      <w:ins w:id="243" w:author="Yasset Perez-Riverol" w:date="2015-10-05T10:47:00Z">
        <w:r w:rsidR="00F66D68">
          <w:rPr>
            <w:rFonts w:ascii="Times New Roman" w:hAnsi="Times New Roman" w:cs="Times New Roman"/>
            <w:color w:val="000000"/>
            <w:kern w:val="0"/>
            <w:sz w:val="22"/>
            <w:szCs w:val="22"/>
            <w:lang w:eastAsia="en-US" w:bidi="ar-SA"/>
          </w:rPr>
          <w:t xml:space="preserve"> </w:t>
        </w:r>
      </w:ins>
      <w:ins w:id="244" w:author="Yasset Perez-Riverol" w:date="2015-10-05T10:54:00Z">
        <w:r w:rsidR="003558CA">
          <w:rPr>
            <w:rFonts w:ascii="Times New Roman" w:hAnsi="Times New Roman" w:cs="Times New Roman"/>
            <w:color w:val="000000"/>
            <w:kern w:val="0"/>
            <w:sz w:val="22"/>
            <w:szCs w:val="22"/>
            <w:lang w:eastAsia="en-US" w:bidi="ar-SA"/>
          </w:rPr>
          <w:t xml:space="preserve">has </w:t>
        </w:r>
      </w:ins>
      <w:ins w:id="245" w:author="Yasset Perez-Riverol" w:date="2015-10-05T10:48:00Z">
        <w:r w:rsidR="00F66D68">
          <w:rPr>
            <w:rFonts w:ascii="Times New Roman" w:hAnsi="Times New Roman" w:cs="Times New Roman"/>
            <w:color w:val="000000"/>
            <w:kern w:val="0"/>
            <w:sz w:val="22"/>
            <w:szCs w:val="22"/>
            <w:lang w:eastAsia="en-US" w:bidi="ar-SA"/>
          </w:rPr>
          <w:t>multiple teams</w:t>
        </w:r>
        <w:r w:rsidR="003558CA">
          <w:rPr>
            <w:rFonts w:ascii="Times New Roman" w:hAnsi="Times New Roman" w:cs="Times New Roman"/>
            <w:color w:val="000000"/>
            <w:kern w:val="0"/>
            <w:sz w:val="22"/>
            <w:szCs w:val="22"/>
            <w:lang w:eastAsia="en-US" w:bidi="ar-SA"/>
          </w:rPr>
          <w:t xml:space="preserve">, developers, </w:t>
        </w:r>
        <w:proofErr w:type="spellStart"/>
        <w:r w:rsidR="003558CA">
          <w:rPr>
            <w:rFonts w:ascii="Times New Roman" w:hAnsi="Times New Roman" w:cs="Times New Roman"/>
            <w:color w:val="000000"/>
            <w:kern w:val="0"/>
            <w:sz w:val="22"/>
            <w:szCs w:val="22"/>
            <w:lang w:eastAsia="en-US" w:bidi="ar-SA"/>
          </w:rPr>
          <w:t>bioinformaticians</w:t>
        </w:r>
        <w:proofErr w:type="spellEnd"/>
        <w:r w:rsidR="003558CA">
          <w:rPr>
            <w:rFonts w:ascii="Times New Roman" w:hAnsi="Times New Roman" w:cs="Times New Roman"/>
            <w:color w:val="000000"/>
            <w:kern w:val="0"/>
            <w:sz w:val="22"/>
            <w:szCs w:val="22"/>
            <w:lang w:eastAsia="en-US" w:bidi="ar-SA"/>
          </w:rPr>
          <w:t>, and all of them making commits to the data make the process of controlling the changes diff</w:t>
        </w:r>
      </w:ins>
      <w:ins w:id="246" w:author="Yasset Perez-Riverol" w:date="2015-10-05T10:55:00Z">
        <w:r w:rsidR="003558CA">
          <w:rPr>
            <w:rFonts w:ascii="Times New Roman" w:hAnsi="Times New Roman" w:cs="Times New Roman"/>
            <w:color w:val="000000"/>
            <w:kern w:val="0"/>
            <w:sz w:val="22"/>
            <w:szCs w:val="22"/>
            <w:lang w:eastAsia="en-US" w:bidi="ar-SA"/>
          </w:rPr>
          <w:t>ic</w:t>
        </w:r>
      </w:ins>
      <w:ins w:id="247" w:author="Yasset Perez-Riverol" w:date="2015-10-05T10:48:00Z">
        <w:r w:rsidR="003558CA">
          <w:rPr>
            <w:rFonts w:ascii="Times New Roman" w:hAnsi="Times New Roman" w:cs="Times New Roman"/>
            <w:color w:val="000000"/>
            <w:kern w:val="0"/>
            <w:sz w:val="22"/>
            <w:szCs w:val="22"/>
            <w:lang w:eastAsia="en-US" w:bidi="ar-SA"/>
          </w:rPr>
          <w:t>ult to manage.</w:t>
        </w:r>
      </w:ins>
      <w:ins w:id="248" w:author="Yasset Perez-Riverol" w:date="2015-10-05T10:55:00Z">
        <w:r w:rsidR="003558CA">
          <w:rPr>
            <w:rFonts w:ascii="Times New Roman" w:hAnsi="Times New Roman" w:cs="Times New Roman"/>
            <w:color w:val="000000"/>
            <w:kern w:val="0"/>
            <w:sz w:val="22"/>
            <w:szCs w:val="22"/>
            <w:lang w:eastAsia="en-US" w:bidi="ar-SA"/>
          </w:rPr>
          <w:t xml:space="preserve"> A Branch </w:t>
        </w:r>
        <w:r w:rsidR="003558CA" w:rsidRPr="003558CA">
          <w:rPr>
            <w:rFonts w:ascii="Times New Roman" w:hAnsi="Times New Roman" w:cs="Times New Roman"/>
            <w:color w:val="000000"/>
            <w:kern w:val="0"/>
            <w:sz w:val="22"/>
            <w:szCs w:val="22"/>
            <w:lang w:eastAsia="en-US" w:bidi="ar-SA"/>
          </w:rPr>
          <w:t xml:space="preserve">in </w:t>
        </w:r>
      </w:ins>
      <w:ins w:id="249" w:author="Yasset Perez-Riverol" w:date="2015-10-05T10:58:00Z">
        <w:r w:rsidR="003558CA" w:rsidRPr="003558CA">
          <w:rPr>
            <w:rFonts w:ascii="Times New Roman" w:hAnsi="Times New Roman" w:cs="Times New Roman"/>
            <w:color w:val="000000"/>
            <w:kern w:val="0"/>
            <w:sz w:val="22"/>
            <w:szCs w:val="22"/>
            <w:lang w:eastAsia="en-US" w:bidi="ar-SA"/>
          </w:rPr>
          <w:t>Git</w:t>
        </w:r>
      </w:ins>
      <w:ins w:id="250" w:author="Yasset Perez-Riverol" w:date="2015-10-05T10:55:00Z">
        <w:r w:rsidR="003558CA" w:rsidRPr="003558CA">
          <w:rPr>
            <w:rFonts w:ascii="Times New Roman" w:hAnsi="Times New Roman" w:cs="Times New Roman"/>
            <w:color w:val="000000"/>
            <w:kern w:val="0"/>
            <w:sz w:val="22"/>
            <w:szCs w:val="22"/>
            <w:lang w:eastAsia="en-US" w:bidi="ar-SA"/>
          </w:rPr>
          <w:t xml:space="preserve"> is </w:t>
        </w:r>
      </w:ins>
      <w:ins w:id="251" w:author="Yasset Perez-Riverol" w:date="2015-10-05T10:56:00Z">
        <w:r w:rsidR="003558CA">
          <w:rPr>
            <w:rFonts w:ascii="Times New Roman" w:hAnsi="Times New Roman" w:cs="Times New Roman"/>
            <w:color w:val="000000"/>
            <w:kern w:val="0"/>
            <w:sz w:val="22"/>
            <w:szCs w:val="22"/>
            <w:lang w:eastAsia="en-US" w:bidi="ar-SA"/>
          </w:rPr>
          <w:t>a</w:t>
        </w:r>
      </w:ins>
      <w:ins w:id="252" w:author="Yasset Perez-Riverol" w:date="2015-10-05T10:55:00Z">
        <w:r w:rsidR="003558CA">
          <w:rPr>
            <w:rFonts w:ascii="Times New Roman" w:hAnsi="Times New Roman" w:cs="Times New Roman"/>
            <w:color w:val="000000"/>
            <w:kern w:val="0"/>
            <w:sz w:val="22"/>
            <w:szCs w:val="22"/>
            <w:lang w:eastAsia="en-US" w:bidi="ar-SA"/>
          </w:rPr>
          <w:t xml:space="preserve"> </w:t>
        </w:r>
        <w:r w:rsidR="003558CA" w:rsidRPr="003558CA">
          <w:rPr>
            <w:rFonts w:ascii="Times New Roman" w:hAnsi="Times New Roman" w:cs="Times New Roman"/>
            <w:color w:val="000000"/>
            <w:kern w:val="0"/>
            <w:sz w:val="22"/>
            <w:szCs w:val="22"/>
            <w:lang w:eastAsia="en-US" w:bidi="ar-SA"/>
          </w:rPr>
          <w:t xml:space="preserve">lightweight movable pointer to one of these </w:t>
        </w:r>
        <w:r w:rsidR="003558CA">
          <w:rPr>
            <w:rFonts w:ascii="Times New Roman" w:hAnsi="Times New Roman" w:cs="Times New Roman"/>
            <w:color w:val="000000"/>
            <w:kern w:val="0"/>
            <w:sz w:val="22"/>
            <w:szCs w:val="22"/>
            <w:lang w:eastAsia="en-US" w:bidi="ar-SA"/>
          </w:rPr>
          <w:t xml:space="preserve">commits, where the team or the </w:t>
        </w:r>
      </w:ins>
      <w:ins w:id="253" w:author="Yasset Perez-Riverol" w:date="2015-10-05T10:58:00Z">
        <w:r w:rsidR="003558CA">
          <w:rPr>
            <w:rFonts w:ascii="Times New Roman" w:hAnsi="Times New Roman" w:cs="Times New Roman"/>
            <w:color w:val="000000"/>
            <w:kern w:val="0"/>
            <w:sz w:val="22"/>
            <w:szCs w:val="22"/>
            <w:lang w:eastAsia="en-US" w:bidi="ar-SA"/>
          </w:rPr>
          <w:t>user decides</w:t>
        </w:r>
      </w:ins>
      <w:ins w:id="254" w:author="Yasset Perez-Riverol" w:date="2015-10-05T10:55:00Z">
        <w:r w:rsidR="003558CA">
          <w:rPr>
            <w:rFonts w:ascii="Times New Roman" w:hAnsi="Times New Roman" w:cs="Times New Roman"/>
            <w:color w:val="000000"/>
            <w:kern w:val="0"/>
            <w:sz w:val="22"/>
            <w:szCs w:val="22"/>
            <w:lang w:eastAsia="en-US" w:bidi="ar-SA"/>
          </w:rPr>
          <w:t xml:space="preserve"> he will </w:t>
        </w:r>
      </w:ins>
      <w:ins w:id="255" w:author="Yasset Perez-Riverol" w:date="2015-10-05T10:58:00Z">
        <w:r w:rsidR="003558CA">
          <w:rPr>
            <w:rFonts w:ascii="Times New Roman" w:hAnsi="Times New Roman" w:cs="Times New Roman"/>
            <w:color w:val="000000"/>
            <w:kern w:val="0"/>
            <w:sz w:val="22"/>
            <w:szCs w:val="22"/>
            <w:lang w:eastAsia="en-US" w:bidi="ar-SA"/>
          </w:rPr>
          <w:t>achieve</w:t>
        </w:r>
      </w:ins>
      <w:ins w:id="256" w:author="Yasset Perez-Riverol" w:date="2015-10-05T10:55:00Z">
        <w:r w:rsidR="003558CA">
          <w:rPr>
            <w:rFonts w:ascii="Times New Roman" w:hAnsi="Times New Roman" w:cs="Times New Roman"/>
            <w:color w:val="000000"/>
            <w:kern w:val="0"/>
            <w:sz w:val="22"/>
            <w:szCs w:val="22"/>
            <w:lang w:eastAsia="en-US" w:bidi="ar-SA"/>
          </w:rPr>
          <w:t xml:space="preserve"> a </w:t>
        </w:r>
      </w:ins>
      <w:ins w:id="257" w:author="Yasset Perez-Riverol" w:date="2015-10-05T10:58:00Z">
        <w:r w:rsidR="003558CA">
          <w:rPr>
            <w:rFonts w:ascii="Times New Roman" w:hAnsi="Times New Roman" w:cs="Times New Roman"/>
            <w:color w:val="000000"/>
            <w:kern w:val="0"/>
            <w:sz w:val="22"/>
            <w:szCs w:val="22"/>
            <w:lang w:eastAsia="en-US" w:bidi="ar-SA"/>
          </w:rPr>
          <w:t>milestone</w:t>
        </w:r>
      </w:ins>
      <w:ins w:id="258" w:author="Yasset Perez-Riverol" w:date="2015-10-05T11:04:00Z">
        <w:r w:rsidR="00635F02">
          <w:rPr>
            <w:rFonts w:ascii="Times New Roman" w:hAnsi="Times New Roman" w:cs="Times New Roman"/>
            <w:color w:val="000000"/>
            <w:kern w:val="0"/>
            <w:sz w:val="22"/>
            <w:szCs w:val="22"/>
            <w:lang w:eastAsia="en-US" w:bidi="ar-SA"/>
          </w:rPr>
          <w:t xml:space="preserve"> [Pro git citation, </w:t>
        </w:r>
        <w:r w:rsidR="00635F02" w:rsidRPr="00635F02">
          <w:rPr>
            <w:rFonts w:ascii="Times New Roman" w:hAnsi="Times New Roman" w:cs="Times New Roman"/>
            <w:color w:val="000000"/>
            <w:kern w:val="0"/>
            <w:sz w:val="22"/>
            <w:szCs w:val="22"/>
            <w:lang w:eastAsia="en-US" w:bidi="ar-SA"/>
          </w:rPr>
          <w:t xml:space="preserve">Chacon, Scott. Pro git. </w:t>
        </w:r>
        <w:proofErr w:type="spellStart"/>
        <w:proofErr w:type="gramStart"/>
        <w:r w:rsidR="00635F02" w:rsidRPr="00635F02">
          <w:rPr>
            <w:rFonts w:ascii="Times New Roman" w:hAnsi="Times New Roman" w:cs="Times New Roman"/>
            <w:color w:val="000000"/>
            <w:kern w:val="0"/>
            <w:sz w:val="22"/>
            <w:szCs w:val="22"/>
            <w:lang w:eastAsia="en-US" w:bidi="ar-SA"/>
          </w:rPr>
          <w:t>Apress</w:t>
        </w:r>
        <w:proofErr w:type="spellEnd"/>
        <w:r w:rsidR="00635F02" w:rsidRPr="00635F02">
          <w:rPr>
            <w:rFonts w:ascii="Times New Roman" w:hAnsi="Times New Roman" w:cs="Times New Roman"/>
            <w:color w:val="000000"/>
            <w:kern w:val="0"/>
            <w:sz w:val="22"/>
            <w:szCs w:val="22"/>
            <w:lang w:eastAsia="en-US" w:bidi="ar-SA"/>
          </w:rPr>
          <w:t>, 2009.</w:t>
        </w:r>
      </w:ins>
      <w:proofErr w:type="gramEnd"/>
      <w:ins w:id="259" w:author="Yasset Perez-Riverol" w:date="2015-10-05T11:07:00Z">
        <w:r w:rsidR="00635F02">
          <w:rPr>
            <w:rFonts w:ascii="Times New Roman" w:hAnsi="Times New Roman" w:cs="Times New Roman"/>
            <w:color w:val="000000"/>
            <w:kern w:val="0"/>
            <w:sz w:val="22"/>
            <w:szCs w:val="22"/>
            <w:lang w:eastAsia="en-US" w:bidi="ar-SA"/>
          </w:rPr>
          <w:t xml:space="preserve"> </w:t>
        </w:r>
      </w:ins>
      <w:ins w:id="260" w:author="Yasset Perez-Riverol" w:date="2015-10-05T11:04:00Z">
        <w:r w:rsidR="00635F02">
          <w:rPr>
            <w:rFonts w:ascii="Times New Roman" w:hAnsi="Times New Roman" w:cs="Times New Roman"/>
            <w:color w:val="000000"/>
            <w:kern w:val="0"/>
            <w:sz w:val="22"/>
            <w:szCs w:val="22"/>
            <w:lang w:eastAsia="en-US" w:bidi="ar-SA"/>
          </w:rPr>
          <w:t>APA]</w:t>
        </w:r>
      </w:ins>
      <w:ins w:id="261" w:author="Yasset Perez-Riverol" w:date="2015-10-05T10:55:00Z">
        <w:r w:rsidR="003558CA" w:rsidRPr="003558CA">
          <w:rPr>
            <w:rFonts w:ascii="Times New Roman" w:hAnsi="Times New Roman" w:cs="Times New Roman"/>
            <w:color w:val="000000"/>
            <w:kern w:val="0"/>
            <w:sz w:val="22"/>
            <w:szCs w:val="22"/>
            <w:lang w:eastAsia="en-US" w:bidi="ar-SA"/>
          </w:rPr>
          <w:t>.</w:t>
        </w:r>
      </w:ins>
      <w:ins w:id="262" w:author="Yasset Perez-Riverol" w:date="2015-10-05T10:59:00Z">
        <w:r w:rsidR="003558CA">
          <w:rPr>
            <w:rFonts w:ascii="Times New Roman" w:hAnsi="Times New Roman" w:cs="Times New Roman"/>
            <w:color w:val="000000"/>
            <w:kern w:val="0"/>
            <w:sz w:val="22"/>
            <w:szCs w:val="22"/>
            <w:lang w:eastAsia="en-US" w:bidi="ar-SA"/>
          </w:rPr>
          <w:t xml:space="preserve"> </w:t>
        </w:r>
      </w:ins>
      <w:ins w:id="263" w:author="Yasset Perez-Riverol" w:date="2015-10-05T11:04:00Z">
        <w:r w:rsidR="00635F02">
          <w:rPr>
            <w:rFonts w:ascii="Times New Roman" w:hAnsi="Times New Roman" w:cs="Times New Roman"/>
            <w:color w:val="000000"/>
            <w:kern w:val="0"/>
            <w:sz w:val="22"/>
            <w:szCs w:val="22"/>
            <w:lang w:eastAsia="en-US" w:bidi="ar-SA"/>
          </w:rPr>
          <w:t xml:space="preserve">The most </w:t>
        </w:r>
      </w:ins>
      <w:ins w:id="264" w:author="Yasset Perez-Riverol" w:date="2015-10-05T11:05:00Z">
        <w:r w:rsidR="00635F02">
          <w:rPr>
            <w:rFonts w:ascii="Times New Roman" w:hAnsi="Times New Roman" w:cs="Times New Roman"/>
            <w:color w:val="000000"/>
            <w:kern w:val="0"/>
            <w:sz w:val="22"/>
            <w:szCs w:val="22"/>
            <w:lang w:eastAsia="en-US" w:bidi="ar-SA"/>
          </w:rPr>
          <w:t>frequent</w:t>
        </w:r>
      </w:ins>
      <w:ins w:id="265" w:author="Yasset Perez-Riverol" w:date="2015-10-05T11:04:00Z">
        <w:r w:rsidR="00635F02">
          <w:rPr>
            <w:rFonts w:ascii="Times New Roman" w:hAnsi="Times New Roman" w:cs="Times New Roman"/>
            <w:color w:val="000000"/>
            <w:kern w:val="0"/>
            <w:sz w:val="22"/>
            <w:szCs w:val="22"/>
            <w:lang w:eastAsia="en-US" w:bidi="ar-SA"/>
          </w:rPr>
          <w:t xml:space="preserve"> </w:t>
        </w:r>
      </w:ins>
      <w:ins w:id="266" w:author="Yasset Perez-Riverol" w:date="2015-10-05T11:05:00Z">
        <w:r w:rsidR="00635F02">
          <w:rPr>
            <w:rFonts w:ascii="Times New Roman" w:hAnsi="Times New Roman" w:cs="Times New Roman"/>
            <w:color w:val="000000"/>
            <w:kern w:val="0"/>
            <w:sz w:val="22"/>
            <w:szCs w:val="22"/>
            <w:lang w:eastAsia="en-US" w:bidi="ar-SA"/>
          </w:rPr>
          <w:t xml:space="preserve">branching </w:t>
        </w:r>
      </w:ins>
      <w:ins w:id="267" w:author="Yasset Perez-Riverol" w:date="2015-10-05T11:04:00Z">
        <w:r w:rsidR="00635F02">
          <w:rPr>
            <w:rFonts w:ascii="Times New Roman" w:hAnsi="Times New Roman" w:cs="Times New Roman"/>
            <w:color w:val="000000"/>
            <w:kern w:val="0"/>
            <w:sz w:val="22"/>
            <w:szCs w:val="22"/>
            <w:lang w:eastAsia="en-US" w:bidi="ar-SA"/>
          </w:rPr>
          <w:t xml:space="preserve">pattern </w:t>
        </w:r>
      </w:ins>
      <w:ins w:id="268" w:author="Yasset Perez-Riverol" w:date="2015-10-05T11:05:00Z">
        <w:r w:rsidR="00635F02">
          <w:rPr>
            <w:rFonts w:ascii="Times New Roman" w:hAnsi="Times New Roman" w:cs="Times New Roman"/>
            <w:color w:val="000000"/>
            <w:kern w:val="0"/>
            <w:sz w:val="22"/>
            <w:szCs w:val="22"/>
            <w:lang w:eastAsia="en-US" w:bidi="ar-SA"/>
          </w:rPr>
          <w:t xml:space="preserve">in </w:t>
        </w:r>
        <w:proofErr w:type="spellStart"/>
        <w:r w:rsidR="00635F02">
          <w:rPr>
            <w:rFonts w:ascii="Times New Roman" w:hAnsi="Times New Roman" w:cs="Times New Roman"/>
            <w:color w:val="000000"/>
            <w:kern w:val="0"/>
            <w:sz w:val="22"/>
            <w:szCs w:val="22"/>
            <w:lang w:eastAsia="en-US" w:bidi="ar-SA"/>
          </w:rPr>
          <w:t>GitHub</w:t>
        </w:r>
        <w:proofErr w:type="spellEnd"/>
        <w:r w:rsidR="00635F02">
          <w:rPr>
            <w:rFonts w:ascii="Times New Roman" w:hAnsi="Times New Roman" w:cs="Times New Roman"/>
            <w:color w:val="000000"/>
            <w:kern w:val="0"/>
            <w:sz w:val="22"/>
            <w:szCs w:val="22"/>
            <w:lang w:eastAsia="en-US" w:bidi="ar-SA"/>
          </w:rPr>
          <w:t xml:space="preserve"> is the master/develop approach where the master keep </w:t>
        </w:r>
      </w:ins>
      <w:ins w:id="269" w:author="Yasset Perez-Riverol" w:date="2015-10-05T11:06:00Z">
        <w:r w:rsidR="00635F02">
          <w:rPr>
            <w:rFonts w:ascii="Times New Roman" w:hAnsi="Times New Roman" w:cs="Times New Roman"/>
            <w:color w:val="000000"/>
            <w:kern w:val="0"/>
            <w:sz w:val="22"/>
            <w:szCs w:val="22"/>
            <w:lang w:eastAsia="en-US" w:bidi="ar-SA"/>
          </w:rPr>
          <w:t xml:space="preserve">a pointer to </w:t>
        </w:r>
      </w:ins>
      <w:ins w:id="270" w:author="Yasset Perez-Riverol" w:date="2015-10-05T11:05:00Z">
        <w:r w:rsidR="00635F02">
          <w:rPr>
            <w:rFonts w:ascii="Times New Roman" w:hAnsi="Times New Roman" w:cs="Times New Roman"/>
            <w:color w:val="000000"/>
            <w:kern w:val="0"/>
            <w:sz w:val="22"/>
            <w:szCs w:val="22"/>
            <w:lang w:eastAsia="en-US" w:bidi="ar-SA"/>
          </w:rPr>
          <w:t xml:space="preserve">the stable/release version of the repository and the </w:t>
        </w:r>
      </w:ins>
      <w:ins w:id="271" w:author="Yasset Perez-Riverol" w:date="2015-10-05T11:06:00Z">
        <w:r w:rsidR="00635F02">
          <w:rPr>
            <w:rFonts w:ascii="Times New Roman" w:hAnsi="Times New Roman" w:cs="Times New Roman"/>
            <w:color w:val="000000"/>
            <w:kern w:val="0"/>
            <w:sz w:val="22"/>
            <w:szCs w:val="22"/>
            <w:lang w:eastAsia="en-US" w:bidi="ar-SA"/>
          </w:rPr>
          <w:t>develop</w:t>
        </w:r>
      </w:ins>
      <w:ins w:id="272" w:author="Yasset Perez-Riverol" w:date="2015-10-05T11:07:00Z">
        <w:r w:rsidR="00635F02">
          <w:rPr>
            <w:rFonts w:ascii="Times New Roman" w:hAnsi="Times New Roman" w:cs="Times New Roman"/>
            <w:color w:val="000000"/>
            <w:kern w:val="0"/>
            <w:sz w:val="22"/>
            <w:szCs w:val="22"/>
            <w:lang w:eastAsia="en-US" w:bidi="ar-SA"/>
          </w:rPr>
          <w:t xml:space="preserve"> branch</w:t>
        </w:r>
      </w:ins>
      <w:ins w:id="273" w:author="Yasset Perez-Riverol" w:date="2015-10-05T11:06:00Z">
        <w:r w:rsidR="00635F02">
          <w:rPr>
            <w:rFonts w:ascii="Times New Roman" w:hAnsi="Times New Roman" w:cs="Times New Roman"/>
            <w:color w:val="000000"/>
            <w:kern w:val="0"/>
            <w:sz w:val="22"/>
            <w:szCs w:val="22"/>
            <w:lang w:eastAsia="en-US" w:bidi="ar-SA"/>
          </w:rPr>
          <w:t xml:space="preserve"> keep a pointer to the development version where new features, data, information is added [</w:t>
        </w:r>
      </w:ins>
      <w:ins w:id="274" w:author="Yasset Perez-Riverol" w:date="2015-10-05T11:07:00Z">
        <w:r w:rsidR="00635F02">
          <w:rPr>
            <w:rFonts w:ascii="Times New Roman" w:hAnsi="Times New Roman" w:cs="Times New Roman"/>
            <w:color w:val="000000"/>
            <w:kern w:val="0"/>
            <w:sz w:val="22"/>
            <w:szCs w:val="22"/>
            <w:lang w:eastAsia="en-US" w:bidi="ar-SA"/>
          </w:rPr>
          <w:t>citation</w:t>
        </w:r>
      </w:ins>
      <w:ins w:id="275" w:author="Yasset Perez-Riverol" w:date="2015-10-05T11:06:00Z">
        <w:r w:rsidR="00635F02">
          <w:rPr>
            <w:rFonts w:ascii="Times New Roman" w:hAnsi="Times New Roman" w:cs="Times New Roman"/>
            <w:color w:val="000000"/>
            <w:kern w:val="0"/>
            <w:sz w:val="22"/>
            <w:szCs w:val="22"/>
            <w:lang w:eastAsia="en-US" w:bidi="ar-SA"/>
          </w:rPr>
          <w:t>].</w:t>
        </w:r>
      </w:ins>
    </w:p>
    <w:p w14:paraId="5F440006" w14:textId="1693B1BE" w:rsidR="00E4730B" w:rsidRPr="00733A94" w:rsidRDefault="007779AD" w:rsidP="007779AD">
      <w:pPr>
        <w:widowControl/>
        <w:tabs>
          <w:tab w:val="clear" w:pos="1251"/>
        </w:tabs>
        <w:suppressAutoHyphens w:val="0"/>
        <w:autoSpaceDE/>
        <w:spacing w:after="60" w:line="360" w:lineRule="auto"/>
        <w:jc w:val="both"/>
        <w:divId w:val="1224101753"/>
        <w:rPr>
          <w:ins w:id="276" w:author="Yasset Perez-Riverol" w:date="2015-10-05T10:28:00Z"/>
          <w:rFonts w:ascii="Times New Roman" w:hAnsi="Times New Roman" w:cs="Times New Roman"/>
          <w:color w:val="000000"/>
          <w:kern w:val="0"/>
          <w:sz w:val="22"/>
          <w:szCs w:val="22"/>
          <w:lang w:eastAsia="en-US" w:bidi="ar-SA"/>
          <w:rPrChange w:id="277" w:author="Yasset Perez-Riverol" w:date="2015-10-05T10:31:00Z">
            <w:rPr>
              <w:ins w:id="278" w:author="Yasset Perez-Riverol" w:date="2015-10-05T10:28:00Z"/>
              <w:rFonts w:ascii="Times New Roman" w:hAnsi="Times New Roman" w:cs="Times New Roman"/>
              <w:b/>
              <w:color w:val="000000"/>
              <w:kern w:val="0"/>
              <w:sz w:val="22"/>
              <w:szCs w:val="22"/>
              <w:lang w:eastAsia="en-US" w:bidi="ar-SA"/>
            </w:rPr>
          </w:rPrChange>
        </w:rPr>
        <w:pPrChange w:id="279" w:author="Yasset Perez-Riverol" w:date="2015-10-05T11:07:00Z">
          <w:pPr>
            <w:widowControl/>
            <w:tabs>
              <w:tab w:val="clear" w:pos="1251"/>
            </w:tabs>
            <w:suppressAutoHyphens w:val="0"/>
            <w:autoSpaceDE/>
            <w:spacing w:after="60" w:line="360" w:lineRule="auto"/>
            <w:jc w:val="both"/>
            <w:divId w:val="1224101753"/>
          </w:pPr>
        </w:pPrChange>
      </w:pPr>
      <w:ins w:id="280" w:author="Yasset Perez-Riverol" w:date="2015-10-05T11:10:00Z">
        <w:r>
          <w:rPr>
            <w:rFonts w:ascii="Times New Roman" w:hAnsi="Times New Roman" w:cs="Times New Roman"/>
            <w:color w:val="000000"/>
            <w:kern w:val="0"/>
            <w:sz w:val="22"/>
            <w:szCs w:val="22"/>
            <w:lang w:eastAsia="en-US" w:bidi="ar-SA"/>
          </w:rPr>
          <w:t xml:space="preserve">In projects involving more than one contributor, </w:t>
        </w:r>
      </w:ins>
      <w:ins w:id="281" w:author="Yasset Perez-Riverol" w:date="2015-10-05T11:11:00Z">
        <w:r>
          <w:rPr>
            <w:rFonts w:ascii="Times New Roman" w:hAnsi="Times New Roman" w:cs="Times New Roman"/>
            <w:color w:val="000000"/>
            <w:kern w:val="0"/>
            <w:sz w:val="22"/>
            <w:szCs w:val="22"/>
            <w:lang w:eastAsia="en-US" w:bidi="ar-SA"/>
          </w:rPr>
          <w:t>everyone</w:t>
        </w:r>
      </w:ins>
      <w:ins w:id="282" w:author="Yasset Perez-Riverol" w:date="2015-10-05T11:10:00Z">
        <w:r>
          <w:rPr>
            <w:rFonts w:ascii="Times New Roman" w:hAnsi="Times New Roman" w:cs="Times New Roman"/>
            <w:color w:val="000000"/>
            <w:kern w:val="0"/>
            <w:sz w:val="22"/>
            <w:szCs w:val="22"/>
            <w:lang w:eastAsia="en-US" w:bidi="ar-SA"/>
          </w:rPr>
          <w:t xml:space="preserve"> </w:t>
        </w:r>
      </w:ins>
      <w:ins w:id="283" w:author="Yasset Perez-Riverol" w:date="2015-10-05T11:11:00Z">
        <w:r>
          <w:rPr>
            <w:rFonts w:ascii="Times New Roman" w:hAnsi="Times New Roman" w:cs="Times New Roman"/>
            <w:color w:val="000000"/>
            <w:kern w:val="0"/>
            <w:sz w:val="22"/>
            <w:szCs w:val="22"/>
            <w:lang w:eastAsia="en-US" w:bidi="ar-SA"/>
          </w:rPr>
          <w:t xml:space="preserve">wants to be sure than the contributions of others increase the quality and move the project </w:t>
        </w:r>
      </w:ins>
      <w:ins w:id="284" w:author="Yasset Perez-Riverol" w:date="2015-10-05T11:12:00Z">
        <w:r>
          <w:rPr>
            <w:rFonts w:ascii="Times New Roman" w:hAnsi="Times New Roman" w:cs="Times New Roman"/>
            <w:color w:val="000000"/>
            <w:kern w:val="0"/>
            <w:sz w:val="22"/>
            <w:szCs w:val="22"/>
            <w:lang w:eastAsia="en-US" w:bidi="ar-SA"/>
          </w:rPr>
          <w:t>forward. Pull-R</w:t>
        </w:r>
        <w:r w:rsidRPr="007779AD">
          <w:rPr>
            <w:rFonts w:ascii="Times New Roman" w:hAnsi="Times New Roman" w:cs="Times New Roman"/>
            <w:color w:val="000000"/>
            <w:kern w:val="0"/>
            <w:sz w:val="22"/>
            <w:szCs w:val="22"/>
            <w:lang w:eastAsia="en-US" w:bidi="ar-SA"/>
          </w:rPr>
          <w:t xml:space="preserve">equests are an excellent tool for fostering </w:t>
        </w:r>
      </w:ins>
      <w:ins w:id="285" w:author="Yasset Perez-Riverol" w:date="2015-10-05T11:13:00Z">
        <w:r>
          <w:rPr>
            <w:rFonts w:ascii="Times New Roman" w:hAnsi="Times New Roman" w:cs="Times New Roman"/>
            <w:color w:val="000000"/>
            <w:kern w:val="0"/>
            <w:sz w:val="22"/>
            <w:szCs w:val="22"/>
            <w:lang w:eastAsia="en-US" w:bidi="ar-SA"/>
          </w:rPr>
          <w:t xml:space="preserve">versions review </w:t>
        </w:r>
      </w:ins>
      <w:ins w:id="286" w:author="Yasset Perez-Riverol" w:date="2015-10-05T11:12:00Z">
        <w:r>
          <w:rPr>
            <w:rFonts w:ascii="Times New Roman" w:hAnsi="Times New Roman" w:cs="Times New Roman"/>
            <w:color w:val="000000"/>
            <w:kern w:val="0"/>
            <w:sz w:val="22"/>
            <w:szCs w:val="22"/>
            <w:lang w:eastAsia="en-US" w:bidi="ar-SA"/>
          </w:rPr>
          <w:t>and if</w:t>
        </w:r>
        <w:r w:rsidRPr="007779AD">
          <w:rPr>
            <w:rFonts w:ascii="Times New Roman" w:hAnsi="Times New Roman" w:cs="Times New Roman"/>
            <w:color w:val="000000"/>
            <w:kern w:val="0"/>
            <w:sz w:val="22"/>
            <w:szCs w:val="22"/>
            <w:lang w:eastAsia="en-US" w:bidi="ar-SA"/>
          </w:rPr>
          <w:t xml:space="preserve"> you're using </w:t>
        </w:r>
        <w:proofErr w:type="spellStart"/>
        <w:r w:rsidRPr="007779AD">
          <w:rPr>
            <w:rFonts w:ascii="Times New Roman" w:hAnsi="Times New Roman" w:cs="Times New Roman"/>
            <w:color w:val="000000"/>
            <w:kern w:val="0"/>
            <w:sz w:val="22"/>
            <w:szCs w:val="22"/>
            <w:lang w:eastAsia="en-US" w:bidi="ar-SA"/>
          </w:rPr>
          <w:t>Github</w:t>
        </w:r>
        <w:proofErr w:type="spellEnd"/>
        <w:r w:rsidRPr="007779AD">
          <w:rPr>
            <w:rFonts w:ascii="Times New Roman" w:hAnsi="Times New Roman" w:cs="Times New Roman"/>
            <w:color w:val="000000"/>
            <w:kern w:val="0"/>
            <w:sz w:val="22"/>
            <w:szCs w:val="22"/>
            <w:lang w:eastAsia="en-US" w:bidi="ar-SA"/>
          </w:rPr>
          <w:t xml:space="preserve"> for team projects, you should be </w:t>
        </w:r>
      </w:ins>
      <w:ins w:id="287" w:author="Yasset Perez-Riverol" w:date="2015-10-05T11:13:00Z">
        <w:r>
          <w:rPr>
            <w:rFonts w:ascii="Times New Roman" w:hAnsi="Times New Roman" w:cs="Times New Roman"/>
            <w:color w:val="000000"/>
            <w:kern w:val="0"/>
            <w:sz w:val="22"/>
            <w:szCs w:val="22"/>
            <w:lang w:eastAsia="en-US" w:bidi="ar-SA"/>
          </w:rPr>
          <w:t xml:space="preserve">sure of </w:t>
        </w:r>
      </w:ins>
      <w:ins w:id="288" w:author="Yasset Perez-Riverol" w:date="2015-10-05T11:12:00Z">
        <w:r w:rsidRPr="007779AD">
          <w:rPr>
            <w:rFonts w:ascii="Times New Roman" w:hAnsi="Times New Roman" w:cs="Times New Roman"/>
            <w:color w:val="000000"/>
            <w:kern w:val="0"/>
            <w:sz w:val="22"/>
            <w:szCs w:val="22"/>
            <w:lang w:eastAsia="en-US" w:bidi="ar-SA"/>
          </w:rPr>
          <w:t>using these extensively.</w:t>
        </w:r>
      </w:ins>
      <w:ins w:id="289" w:author="Yasset Perez-Riverol" w:date="2015-10-05T11:14:00Z">
        <w:r>
          <w:rPr>
            <w:rFonts w:ascii="Times New Roman" w:hAnsi="Times New Roman" w:cs="Times New Roman"/>
            <w:color w:val="000000"/>
            <w:kern w:val="0"/>
            <w:sz w:val="22"/>
            <w:szCs w:val="22"/>
            <w:lang w:eastAsia="en-US" w:bidi="ar-SA"/>
          </w:rPr>
          <w:t xml:space="preserve"> </w:t>
        </w:r>
      </w:ins>
      <w:ins w:id="290" w:author="Yasset Perez-Riverol" w:date="2015-10-05T11:12:00Z">
        <w:r w:rsidRPr="007779AD">
          <w:rPr>
            <w:rFonts w:ascii="Times New Roman" w:hAnsi="Times New Roman" w:cs="Times New Roman"/>
            <w:color w:val="000000"/>
            <w:kern w:val="0"/>
            <w:sz w:val="22"/>
            <w:szCs w:val="22"/>
            <w:lang w:eastAsia="en-US" w:bidi="ar-SA"/>
          </w:rPr>
          <w:t xml:space="preserve">A good practice </w:t>
        </w:r>
      </w:ins>
      <w:ins w:id="291" w:author="Yasset Perez-Riverol" w:date="2015-10-05T11:14:00Z">
        <w:r>
          <w:rPr>
            <w:rFonts w:ascii="Times New Roman" w:hAnsi="Times New Roman" w:cs="Times New Roman"/>
            <w:color w:val="000000"/>
            <w:kern w:val="0"/>
            <w:sz w:val="22"/>
            <w:szCs w:val="22"/>
            <w:lang w:eastAsia="en-US" w:bidi="ar-SA"/>
          </w:rPr>
          <w:t xml:space="preserve">of integrating the code in the </w:t>
        </w:r>
        <w:r w:rsidRPr="007779AD">
          <w:rPr>
            <w:rFonts w:ascii="Times New Roman" w:hAnsi="Times New Roman" w:cs="Times New Roman"/>
            <w:i/>
            <w:color w:val="000000"/>
            <w:kern w:val="0"/>
            <w:sz w:val="22"/>
            <w:szCs w:val="22"/>
            <w:lang w:eastAsia="en-US" w:bidi="ar-SA"/>
            <w:rPrChange w:id="292" w:author="Yasset Perez-Riverol" w:date="2015-10-05T11:15:00Z">
              <w:rPr>
                <w:rFonts w:ascii="Times New Roman" w:hAnsi="Times New Roman" w:cs="Times New Roman"/>
                <w:color w:val="000000"/>
                <w:kern w:val="0"/>
                <w:sz w:val="22"/>
                <w:szCs w:val="22"/>
                <w:lang w:eastAsia="en-US" w:bidi="ar-SA"/>
              </w:rPr>
            </w:rPrChange>
          </w:rPr>
          <w:t>master</w:t>
        </w:r>
        <w:r>
          <w:rPr>
            <w:rFonts w:ascii="Times New Roman" w:hAnsi="Times New Roman" w:cs="Times New Roman"/>
            <w:color w:val="000000"/>
            <w:kern w:val="0"/>
            <w:sz w:val="22"/>
            <w:szCs w:val="22"/>
            <w:lang w:eastAsia="en-US" w:bidi="ar-SA"/>
          </w:rPr>
          <w:t xml:space="preserve"> </w:t>
        </w:r>
      </w:ins>
      <w:ins w:id="293" w:author="Yasset Perez-Riverol" w:date="2015-10-05T11:15:00Z">
        <w:r>
          <w:rPr>
            <w:rFonts w:ascii="Times New Roman" w:hAnsi="Times New Roman" w:cs="Times New Roman"/>
            <w:color w:val="000000"/>
            <w:kern w:val="0"/>
            <w:sz w:val="22"/>
            <w:szCs w:val="22"/>
            <w:lang w:eastAsia="en-US" w:bidi="ar-SA"/>
          </w:rPr>
          <w:t xml:space="preserve">branch </w:t>
        </w:r>
      </w:ins>
      <w:ins w:id="294" w:author="Yasset Perez-Riverol" w:date="2015-10-05T11:12:00Z">
        <w:r w:rsidRPr="007779AD">
          <w:rPr>
            <w:rFonts w:ascii="Times New Roman" w:hAnsi="Times New Roman" w:cs="Times New Roman"/>
            <w:color w:val="000000"/>
            <w:kern w:val="0"/>
            <w:sz w:val="22"/>
            <w:szCs w:val="22"/>
            <w:lang w:eastAsia="en-US" w:bidi="ar-SA"/>
          </w:rPr>
          <w:t xml:space="preserve">is for someone else to merge your code into </w:t>
        </w:r>
      </w:ins>
      <w:ins w:id="295" w:author="Yasset Perez-Riverol" w:date="2015-10-05T11:15:00Z">
        <w:r>
          <w:rPr>
            <w:rFonts w:ascii="Times New Roman" w:hAnsi="Times New Roman" w:cs="Times New Roman"/>
            <w:color w:val="000000"/>
            <w:kern w:val="0"/>
            <w:sz w:val="22"/>
            <w:szCs w:val="22"/>
            <w:lang w:eastAsia="en-US" w:bidi="ar-SA"/>
          </w:rPr>
          <w:t>it</w:t>
        </w:r>
      </w:ins>
      <w:ins w:id="296" w:author="Yasset Perez-Riverol" w:date="2015-10-05T11:12:00Z">
        <w:r w:rsidRPr="007779AD">
          <w:rPr>
            <w:rFonts w:ascii="Times New Roman" w:hAnsi="Times New Roman" w:cs="Times New Roman"/>
            <w:color w:val="000000"/>
            <w:kern w:val="0"/>
            <w:sz w:val="22"/>
            <w:szCs w:val="22"/>
            <w:lang w:eastAsia="en-US" w:bidi="ar-SA"/>
          </w:rPr>
          <w:t xml:space="preserve">, ensuring </w:t>
        </w:r>
      </w:ins>
      <w:ins w:id="297" w:author="Yasset Perez-Riverol" w:date="2015-10-05T11:15:00Z">
        <w:r>
          <w:rPr>
            <w:rFonts w:ascii="Times New Roman" w:hAnsi="Times New Roman" w:cs="Times New Roman"/>
            <w:color w:val="000000"/>
            <w:kern w:val="0"/>
            <w:sz w:val="22"/>
            <w:szCs w:val="22"/>
            <w:lang w:eastAsia="en-US" w:bidi="ar-SA"/>
          </w:rPr>
          <w:t xml:space="preserve">that at least two contributors </w:t>
        </w:r>
      </w:ins>
      <w:ins w:id="298" w:author="Yasset Perez-Riverol" w:date="2015-10-05T11:12:00Z">
        <w:r w:rsidRPr="007779AD">
          <w:rPr>
            <w:rFonts w:ascii="Times New Roman" w:hAnsi="Times New Roman" w:cs="Times New Roman"/>
            <w:color w:val="000000"/>
            <w:kern w:val="0"/>
            <w:sz w:val="22"/>
            <w:szCs w:val="22"/>
            <w:lang w:eastAsia="en-US" w:bidi="ar-SA"/>
          </w:rPr>
          <w:t>review each feature</w:t>
        </w:r>
      </w:ins>
      <w:ins w:id="299" w:author="Yasset Perez-Riverol" w:date="2015-10-05T11:15:00Z">
        <w:r>
          <w:rPr>
            <w:rFonts w:ascii="Times New Roman" w:hAnsi="Times New Roman" w:cs="Times New Roman"/>
            <w:color w:val="000000"/>
            <w:kern w:val="0"/>
            <w:sz w:val="22"/>
            <w:szCs w:val="22"/>
            <w:lang w:eastAsia="en-US" w:bidi="ar-SA"/>
          </w:rPr>
          <w:t>, data, file or new change</w:t>
        </w:r>
      </w:ins>
      <w:ins w:id="300" w:author="Yasset Perez-Riverol" w:date="2015-10-05T11:12:00Z">
        <w:r w:rsidRPr="007779AD">
          <w:rPr>
            <w:rFonts w:ascii="Times New Roman" w:hAnsi="Times New Roman" w:cs="Times New Roman"/>
            <w:color w:val="000000"/>
            <w:kern w:val="0"/>
            <w:sz w:val="22"/>
            <w:szCs w:val="22"/>
            <w:lang w:eastAsia="en-US" w:bidi="ar-SA"/>
          </w:rPr>
          <w:t xml:space="preserve">. </w:t>
        </w:r>
      </w:ins>
      <w:ins w:id="301" w:author="Yasset Perez-Riverol" w:date="2015-10-05T11:16:00Z">
        <w:r w:rsidR="00060856">
          <w:rPr>
            <w:rFonts w:ascii="Times New Roman" w:hAnsi="Times New Roman" w:cs="Times New Roman"/>
            <w:color w:val="000000"/>
            <w:kern w:val="0"/>
            <w:sz w:val="22"/>
            <w:szCs w:val="22"/>
            <w:lang w:eastAsia="en-US" w:bidi="ar-SA"/>
          </w:rPr>
          <w:t xml:space="preserve">Every small change in large/collaborative project should be done by pull-request boosting the quality of the project </w:t>
        </w:r>
      </w:ins>
      <w:ins w:id="302" w:author="Yasset Perez-Riverol" w:date="2015-10-05T11:17:00Z">
        <w:r w:rsidR="00060856">
          <w:rPr>
            <w:rFonts w:ascii="Times New Roman" w:hAnsi="Times New Roman" w:cs="Times New Roman"/>
            <w:color w:val="000000"/>
            <w:kern w:val="0"/>
            <w:sz w:val="22"/>
            <w:szCs w:val="22"/>
            <w:lang w:eastAsia="en-US" w:bidi="ar-SA"/>
          </w:rPr>
          <w:t xml:space="preserve">and its data. </w:t>
        </w:r>
      </w:ins>
    </w:p>
    <w:p w14:paraId="6BF63067" w14:textId="77777777" w:rsidR="00733A94" w:rsidRDefault="00733A94" w:rsidP="00CF7EF8">
      <w:pPr>
        <w:widowControl/>
        <w:tabs>
          <w:tab w:val="clear" w:pos="1251"/>
        </w:tabs>
        <w:suppressAutoHyphens w:val="0"/>
        <w:autoSpaceDE/>
        <w:spacing w:after="60" w:line="360" w:lineRule="auto"/>
        <w:jc w:val="both"/>
        <w:divId w:val="1224101753"/>
        <w:rPr>
          <w:ins w:id="303" w:author="Yasset Perez-Riverol" w:date="2015-10-05T10:32:00Z"/>
          <w:rFonts w:ascii="Times New Roman" w:hAnsi="Times New Roman" w:cs="Times New Roman"/>
          <w:b/>
          <w:color w:val="000000"/>
          <w:kern w:val="0"/>
          <w:sz w:val="22"/>
          <w:szCs w:val="22"/>
          <w:lang w:eastAsia="en-US" w:bidi="ar-SA"/>
        </w:rPr>
      </w:pPr>
    </w:p>
    <w:p w14:paraId="321E648B" w14:textId="3130DB2D" w:rsidR="003D1075"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ins w:id="304" w:author="Yasset Perez-Riverol" w:date="2015-10-05T10:29:00Z">
        <w:r w:rsidR="00E4730B">
          <w:rPr>
            <w:rFonts w:ascii="Times New Roman" w:hAnsi="Times New Roman" w:cs="Times New Roman"/>
            <w:b/>
            <w:color w:val="000000"/>
            <w:kern w:val="0"/>
            <w:sz w:val="22"/>
            <w:szCs w:val="22"/>
            <w:lang w:eastAsia="en-US" w:bidi="ar-SA"/>
          </w:rPr>
          <w:t>3</w:t>
        </w:r>
      </w:ins>
      <w:del w:id="305" w:author="Yasset Perez-Riverol" w:date="2015-10-05T10:29:00Z">
        <w:r w:rsidRPr="00076633" w:rsidDel="00E4730B">
          <w:rPr>
            <w:rFonts w:ascii="Times New Roman" w:hAnsi="Times New Roman" w:cs="Times New Roman"/>
            <w:b/>
            <w:color w:val="000000"/>
            <w:kern w:val="0"/>
            <w:sz w:val="22"/>
            <w:szCs w:val="22"/>
            <w:lang w:eastAsia="en-US" w:bidi="ar-SA"/>
          </w:rPr>
          <w:delText>2</w:delText>
        </w:r>
      </w:del>
      <w:r w:rsidRPr="00076633">
        <w:rPr>
          <w:rFonts w:ascii="Times New Roman" w:hAnsi="Times New Roman" w:cs="Times New Roman"/>
          <w:b/>
          <w:color w:val="000000"/>
          <w:kern w:val="0"/>
          <w:sz w:val="22"/>
          <w:szCs w:val="22"/>
          <w:lang w:eastAsia="en-US" w:bidi="ar-SA"/>
        </w:rPr>
        <w:t xml:space="preserve">. </w:t>
      </w:r>
      <w:del w:id="306" w:author="Yasset Perez-Riverol" w:date="2015-10-05T11:31:00Z">
        <w:r w:rsidRPr="00076633" w:rsidDel="005027FE">
          <w:rPr>
            <w:rFonts w:ascii="Times New Roman" w:hAnsi="Times New Roman" w:cs="Times New Roman"/>
            <w:b/>
            <w:color w:val="000000"/>
            <w:kern w:val="0"/>
            <w:sz w:val="22"/>
            <w:szCs w:val="22"/>
            <w:lang w:eastAsia="en-US" w:bidi="ar-SA"/>
          </w:rPr>
          <w:delText xml:space="preserve">Organize </w:delText>
        </w:r>
        <w:r w:rsidR="003C7F1C" w:rsidRPr="003C7F1C" w:rsidDel="005027FE">
          <w:rPr>
            <w:rFonts w:ascii="Times New Roman" w:hAnsi="Times New Roman" w:cs="Times New Roman"/>
            <w:b/>
            <w:color w:val="000000"/>
            <w:kern w:val="0"/>
            <w:sz w:val="22"/>
            <w:szCs w:val="22"/>
            <w:lang w:eastAsia="en-US" w:bidi="ar-SA"/>
          </w:rPr>
          <w:delText xml:space="preserve">efficiently </w:delText>
        </w:r>
        <w:r w:rsidR="00077F6F" w:rsidDel="005027FE">
          <w:rPr>
            <w:rFonts w:ascii="Times New Roman" w:hAnsi="Times New Roman" w:cs="Times New Roman"/>
            <w:b/>
            <w:color w:val="000000"/>
            <w:kern w:val="0"/>
            <w:sz w:val="22"/>
            <w:szCs w:val="22"/>
            <w:lang w:eastAsia="en-US" w:bidi="ar-SA"/>
          </w:rPr>
          <w:delText>the work in your team</w:delText>
        </w:r>
        <w:r w:rsidRPr="00076633" w:rsidDel="005027FE">
          <w:rPr>
            <w:rFonts w:ascii="Times New Roman" w:hAnsi="Times New Roman" w:cs="Times New Roman"/>
            <w:b/>
            <w:color w:val="000000"/>
            <w:kern w:val="0"/>
            <w:sz w:val="22"/>
            <w:szCs w:val="22"/>
            <w:lang w:eastAsia="en-US" w:bidi="ar-SA"/>
          </w:rPr>
          <w:delText xml:space="preserve"> </w:delText>
        </w:r>
        <w:r w:rsidR="00077F6F" w:rsidDel="005027FE">
          <w:rPr>
            <w:rFonts w:ascii="Times New Roman" w:hAnsi="Times New Roman" w:cs="Times New Roman"/>
            <w:b/>
            <w:color w:val="000000"/>
            <w:kern w:val="0"/>
            <w:sz w:val="22"/>
            <w:szCs w:val="22"/>
            <w:lang w:eastAsia="en-US" w:bidi="ar-SA"/>
          </w:rPr>
          <w:delText>involving</w:delText>
        </w:r>
      </w:del>
      <w:ins w:id="307" w:author="Yasset Perez-Riverol" w:date="2015-10-05T11:31:00Z">
        <w:r w:rsidR="005027FE">
          <w:rPr>
            <w:rFonts w:ascii="Times New Roman" w:hAnsi="Times New Roman" w:cs="Times New Roman"/>
            <w:b/>
            <w:color w:val="000000"/>
            <w:kern w:val="0"/>
            <w:sz w:val="22"/>
            <w:szCs w:val="22"/>
            <w:lang w:eastAsia="en-US" w:bidi="ar-SA"/>
          </w:rPr>
          <w:t>Let’</w:t>
        </w:r>
      </w:ins>
      <w:ins w:id="308" w:author="Yasset Perez-Riverol" w:date="2015-10-05T13:00:00Z">
        <w:r w:rsidR="00220CB2">
          <w:rPr>
            <w:rFonts w:ascii="Times New Roman" w:hAnsi="Times New Roman" w:cs="Times New Roman"/>
            <w:b/>
            <w:color w:val="000000"/>
            <w:kern w:val="0"/>
            <w:sz w:val="22"/>
            <w:szCs w:val="22"/>
            <w:lang w:eastAsia="en-US" w:bidi="ar-SA"/>
          </w:rPr>
          <w:t>s</w:t>
        </w:r>
      </w:ins>
      <w:ins w:id="309" w:author="Yasset Perez-Riverol" w:date="2015-10-05T11:31:00Z">
        <w:r w:rsidR="005027FE">
          <w:rPr>
            <w:rFonts w:ascii="Times New Roman" w:hAnsi="Times New Roman" w:cs="Times New Roman"/>
            <w:b/>
            <w:color w:val="000000"/>
            <w:kern w:val="0"/>
            <w:sz w:val="22"/>
            <w:szCs w:val="22"/>
            <w:lang w:eastAsia="en-US" w:bidi="ar-SA"/>
          </w:rPr>
          <w:t xml:space="preserve"> others contribute and add ideas to your </w:t>
        </w:r>
      </w:ins>
      <w:del w:id="310" w:author="Yasset Perez-Riverol" w:date="2015-10-05T11:32:00Z">
        <w:r w:rsidRPr="00076633" w:rsidDel="005027FE">
          <w:rPr>
            <w:rFonts w:ascii="Times New Roman" w:hAnsi="Times New Roman" w:cs="Times New Roman"/>
            <w:b/>
            <w:color w:val="000000"/>
            <w:kern w:val="0"/>
            <w:sz w:val="22"/>
            <w:szCs w:val="22"/>
            <w:lang w:eastAsia="en-US" w:bidi="ar-SA"/>
          </w:rPr>
          <w:delText xml:space="preserve"> extern</w:delText>
        </w:r>
        <w:r w:rsidR="00077F6F" w:rsidDel="005027FE">
          <w:rPr>
            <w:rFonts w:ascii="Times New Roman" w:hAnsi="Times New Roman" w:cs="Times New Roman"/>
            <w:b/>
            <w:color w:val="000000"/>
            <w:kern w:val="0"/>
            <w:sz w:val="22"/>
            <w:szCs w:val="22"/>
            <w:lang w:eastAsia="en-US" w:bidi="ar-SA"/>
          </w:rPr>
          <w:delText>al contributors</w:delText>
        </w:r>
      </w:del>
      <w:ins w:id="311" w:author="Yasset Perez-Riverol" w:date="2015-10-05T11:32:00Z">
        <w:r w:rsidR="005027FE">
          <w:rPr>
            <w:rFonts w:ascii="Times New Roman" w:hAnsi="Times New Roman" w:cs="Times New Roman"/>
            <w:b/>
            <w:color w:val="000000"/>
            <w:kern w:val="0"/>
            <w:sz w:val="22"/>
            <w:szCs w:val="22"/>
            <w:lang w:eastAsia="en-US" w:bidi="ar-SA"/>
          </w:rPr>
          <w:t>projects</w:t>
        </w:r>
      </w:ins>
      <w:r w:rsidRPr="00076633">
        <w:rPr>
          <w:rFonts w:ascii="Times New Roman" w:hAnsi="Times New Roman" w:cs="Times New Roman"/>
          <w:b/>
          <w:color w:val="000000"/>
          <w:kern w:val="0"/>
          <w:sz w:val="22"/>
          <w:szCs w:val="22"/>
          <w:lang w:eastAsia="en-US" w:bidi="ar-SA"/>
        </w:rPr>
        <w:t xml:space="preserve">. </w:t>
      </w:r>
    </w:p>
    <w:p w14:paraId="244245B3" w14:textId="77777777" w:rsidR="00DD5E03" w:rsidRDefault="005027FE" w:rsidP="005027FE">
      <w:pPr>
        <w:widowControl/>
        <w:tabs>
          <w:tab w:val="clear" w:pos="1251"/>
        </w:tabs>
        <w:suppressAutoHyphens w:val="0"/>
        <w:autoSpaceDE/>
        <w:spacing w:after="60" w:line="360" w:lineRule="auto"/>
        <w:jc w:val="both"/>
        <w:divId w:val="1224101753"/>
        <w:rPr>
          <w:ins w:id="312" w:author="Yasset Perez-Riverol" w:date="2015-10-05T13:42:00Z"/>
          <w:rFonts w:ascii="Times New Roman" w:hAnsi="Times New Roman" w:cs="Times New Roman"/>
          <w:color w:val="000000"/>
          <w:kern w:val="0"/>
          <w:sz w:val="22"/>
          <w:szCs w:val="22"/>
          <w:lang w:eastAsia="en-US" w:bidi="ar-SA"/>
        </w:rPr>
        <w:pPrChange w:id="313" w:author="Yasset Perez-Riverol" w:date="2015-10-05T11:32:00Z">
          <w:pPr>
            <w:widowControl/>
            <w:tabs>
              <w:tab w:val="clear" w:pos="1251"/>
            </w:tabs>
            <w:suppressAutoHyphens w:val="0"/>
            <w:autoSpaceDE/>
            <w:spacing w:after="60" w:line="360" w:lineRule="auto"/>
            <w:jc w:val="both"/>
            <w:divId w:val="1224101753"/>
          </w:pPr>
        </w:pPrChange>
      </w:pPr>
      <w:ins w:id="314" w:author="Yasset Perez-Riverol" w:date="2015-10-05T11:36:00Z">
        <w:r>
          <w:rPr>
            <w:rFonts w:ascii="Times New Roman" w:hAnsi="Times New Roman" w:cs="Times New Roman"/>
            <w:color w:val="000000"/>
            <w:kern w:val="0"/>
            <w:sz w:val="22"/>
            <w:szCs w:val="22"/>
            <w:lang w:eastAsia="en-US" w:bidi="ar-SA"/>
          </w:rPr>
          <w:t>I</w:t>
        </w:r>
        <w:r w:rsidRPr="005027FE">
          <w:rPr>
            <w:rFonts w:ascii="Times New Roman" w:hAnsi="Times New Roman" w:cs="Times New Roman"/>
            <w:color w:val="000000"/>
            <w:kern w:val="0"/>
            <w:sz w:val="22"/>
            <w:szCs w:val="22"/>
            <w:lang w:eastAsia="en-US" w:bidi="ar-SA"/>
          </w:rPr>
          <w:t>ssues are a great way to keep track of tasks, enhancemen</w:t>
        </w:r>
        <w:r w:rsidR="00220CB2">
          <w:rPr>
            <w:rFonts w:ascii="Times New Roman" w:hAnsi="Times New Roman" w:cs="Times New Roman"/>
            <w:color w:val="000000"/>
            <w:kern w:val="0"/>
            <w:sz w:val="22"/>
            <w:szCs w:val="22"/>
            <w:lang w:eastAsia="en-US" w:bidi="ar-SA"/>
          </w:rPr>
          <w:t xml:space="preserve">ts, and bugs for your projects but also a way to approach your audience and your </w:t>
        </w:r>
      </w:ins>
      <w:ins w:id="315" w:author="Yasset Perez-Riverol" w:date="2015-10-05T13:00:00Z">
        <w:r w:rsidR="00220CB2">
          <w:rPr>
            <w:rFonts w:ascii="Times New Roman" w:hAnsi="Times New Roman" w:cs="Times New Roman"/>
            <w:color w:val="000000"/>
            <w:kern w:val="0"/>
            <w:sz w:val="22"/>
            <w:szCs w:val="22"/>
            <w:lang w:eastAsia="en-US" w:bidi="ar-SA"/>
          </w:rPr>
          <w:t>potential</w:t>
        </w:r>
      </w:ins>
      <w:ins w:id="316" w:author="Yasset Perez-Riverol" w:date="2015-10-05T11:36:00Z">
        <w:r w:rsidR="00220CB2">
          <w:rPr>
            <w:rFonts w:ascii="Times New Roman" w:hAnsi="Times New Roman" w:cs="Times New Roman"/>
            <w:color w:val="000000"/>
            <w:kern w:val="0"/>
            <w:sz w:val="22"/>
            <w:szCs w:val="22"/>
            <w:lang w:eastAsia="en-US" w:bidi="ar-SA"/>
          </w:rPr>
          <w:t xml:space="preserve"> contributors. </w:t>
        </w:r>
      </w:ins>
      <w:ins w:id="317" w:author="Yasset Perez-Riverol" w:date="2015-10-05T13:24:00Z">
        <w:r w:rsidR="00E0788A">
          <w:rPr>
            <w:rFonts w:ascii="Times New Roman" w:hAnsi="Times New Roman" w:cs="Times New Roman"/>
            <w:color w:val="000000"/>
            <w:kern w:val="0"/>
            <w:sz w:val="22"/>
            <w:szCs w:val="22"/>
            <w:lang w:eastAsia="en-US" w:bidi="ar-SA"/>
          </w:rPr>
          <w:t xml:space="preserve">Most of the previous repositories only provides and </w:t>
        </w:r>
      </w:ins>
      <w:ins w:id="318" w:author="Yasset Perez-Riverol" w:date="2015-10-05T13:25:00Z">
        <w:r w:rsidR="00E0788A">
          <w:rPr>
            <w:rFonts w:ascii="Times New Roman" w:hAnsi="Times New Roman" w:cs="Times New Roman"/>
            <w:color w:val="000000"/>
            <w:kern w:val="0"/>
            <w:sz w:val="22"/>
            <w:szCs w:val="22"/>
            <w:lang w:eastAsia="en-US" w:bidi="ar-SA"/>
          </w:rPr>
          <w:t>encourage</w:t>
        </w:r>
      </w:ins>
      <w:ins w:id="319" w:author="Yasset Perez-Riverol" w:date="2015-10-05T13:24:00Z">
        <w:r w:rsidR="00E0788A">
          <w:rPr>
            <w:rFonts w:ascii="Times New Roman" w:hAnsi="Times New Roman" w:cs="Times New Roman"/>
            <w:color w:val="000000"/>
            <w:kern w:val="0"/>
            <w:sz w:val="22"/>
            <w:szCs w:val="22"/>
            <w:lang w:eastAsia="en-US" w:bidi="ar-SA"/>
          </w:rPr>
          <w:t xml:space="preserve"> </w:t>
        </w:r>
      </w:ins>
      <w:ins w:id="320" w:author="Yasset Perez-Riverol" w:date="2015-10-05T13:25:00Z">
        <w:r w:rsidR="00E0788A">
          <w:rPr>
            <w:rFonts w:ascii="Times New Roman" w:hAnsi="Times New Roman" w:cs="Times New Roman"/>
            <w:color w:val="000000"/>
            <w:kern w:val="0"/>
            <w:sz w:val="22"/>
            <w:szCs w:val="22"/>
            <w:lang w:eastAsia="en-US" w:bidi="ar-SA"/>
          </w:rPr>
          <w:t>the use of issues as</w:t>
        </w:r>
      </w:ins>
      <w:ins w:id="321" w:author="Yasset Perez-Riverol" w:date="2015-10-05T11:36:00Z">
        <w:r w:rsidRPr="005027FE">
          <w:rPr>
            <w:rFonts w:ascii="Times New Roman" w:hAnsi="Times New Roman" w:cs="Times New Roman"/>
            <w:color w:val="000000"/>
            <w:kern w:val="0"/>
            <w:sz w:val="22"/>
            <w:szCs w:val="22"/>
            <w:lang w:eastAsia="en-US" w:bidi="ar-SA"/>
          </w:rPr>
          <w:t xml:space="preserve"> bug tracker of </w:t>
        </w:r>
      </w:ins>
      <w:ins w:id="322" w:author="Yasset Perez-Riverol" w:date="2015-10-05T13:25:00Z">
        <w:r w:rsidR="00E0788A">
          <w:rPr>
            <w:rFonts w:ascii="Times New Roman" w:hAnsi="Times New Roman" w:cs="Times New Roman"/>
            <w:color w:val="000000"/>
            <w:kern w:val="0"/>
            <w:sz w:val="22"/>
            <w:szCs w:val="22"/>
            <w:lang w:eastAsia="en-US" w:bidi="ar-SA"/>
          </w:rPr>
          <w:t>projects</w:t>
        </w:r>
      </w:ins>
      <w:ins w:id="323" w:author="Yasset Perez-Riverol" w:date="2015-10-05T11:36:00Z">
        <w:r w:rsidRPr="005027FE">
          <w:rPr>
            <w:rFonts w:ascii="Times New Roman" w:hAnsi="Times New Roman" w:cs="Times New Roman"/>
            <w:color w:val="000000"/>
            <w:kern w:val="0"/>
            <w:sz w:val="22"/>
            <w:szCs w:val="22"/>
            <w:lang w:eastAsia="en-US" w:bidi="ar-SA"/>
          </w:rPr>
          <w:t xml:space="preserve">. </w:t>
        </w:r>
        <w:proofErr w:type="spellStart"/>
        <w:r w:rsidRPr="005027FE">
          <w:rPr>
            <w:rFonts w:ascii="Times New Roman" w:hAnsi="Times New Roman" w:cs="Times New Roman"/>
            <w:color w:val="000000"/>
            <w:kern w:val="0"/>
            <w:sz w:val="22"/>
            <w:szCs w:val="22"/>
            <w:lang w:eastAsia="en-US" w:bidi="ar-SA"/>
          </w:rPr>
          <w:t>GitHub’s</w:t>
        </w:r>
        <w:proofErr w:type="spellEnd"/>
        <w:r w:rsidRPr="005027FE">
          <w:rPr>
            <w:rFonts w:ascii="Times New Roman" w:hAnsi="Times New Roman" w:cs="Times New Roman"/>
            <w:color w:val="000000"/>
            <w:kern w:val="0"/>
            <w:sz w:val="22"/>
            <w:szCs w:val="22"/>
            <w:lang w:eastAsia="en-US" w:bidi="ar-SA"/>
          </w:rPr>
          <w:t xml:space="preserve"> </w:t>
        </w:r>
      </w:ins>
      <w:ins w:id="324" w:author="Yasset Perez-Riverol" w:date="2015-10-05T13:25:00Z">
        <w:r w:rsidR="00E0788A">
          <w:rPr>
            <w:rFonts w:ascii="Times New Roman" w:hAnsi="Times New Roman" w:cs="Times New Roman"/>
            <w:color w:val="000000"/>
            <w:kern w:val="0"/>
            <w:sz w:val="22"/>
            <w:szCs w:val="22"/>
            <w:lang w:eastAsia="en-US" w:bidi="ar-SA"/>
          </w:rPr>
          <w:t>i</w:t>
        </w:r>
      </w:ins>
      <w:ins w:id="325" w:author="Yasset Perez-Riverol" w:date="2015-10-05T11:36:00Z">
        <w:r w:rsidRPr="005027FE">
          <w:rPr>
            <w:rFonts w:ascii="Times New Roman" w:hAnsi="Times New Roman" w:cs="Times New Roman"/>
            <w:color w:val="000000"/>
            <w:kern w:val="0"/>
            <w:sz w:val="22"/>
            <w:szCs w:val="22"/>
            <w:lang w:eastAsia="en-US" w:bidi="ar-SA"/>
          </w:rPr>
          <w:t>ssues</w:t>
        </w:r>
      </w:ins>
      <w:ins w:id="326" w:author="Yasset Perez-Riverol" w:date="2015-10-05T13:25:00Z">
        <w:r w:rsidR="00E0788A">
          <w:rPr>
            <w:rFonts w:ascii="Times New Roman" w:hAnsi="Times New Roman" w:cs="Times New Roman"/>
            <w:color w:val="000000"/>
            <w:kern w:val="0"/>
            <w:sz w:val="22"/>
            <w:szCs w:val="22"/>
            <w:lang w:eastAsia="en-US" w:bidi="ar-SA"/>
          </w:rPr>
          <w:t xml:space="preserve"> tracker</w:t>
        </w:r>
      </w:ins>
      <w:ins w:id="327" w:author="Yasset Perez-Riverol" w:date="2015-10-05T11:36:00Z">
        <w:r w:rsidR="00E0788A">
          <w:rPr>
            <w:rFonts w:ascii="Times New Roman" w:hAnsi="Times New Roman" w:cs="Times New Roman"/>
            <w:color w:val="000000"/>
            <w:kern w:val="0"/>
            <w:sz w:val="22"/>
            <w:szCs w:val="22"/>
            <w:lang w:eastAsia="en-US" w:bidi="ar-SA"/>
          </w:rPr>
          <w:t xml:space="preserve"> </w:t>
        </w:r>
        <w:r w:rsidRPr="005027FE">
          <w:rPr>
            <w:rFonts w:ascii="Times New Roman" w:hAnsi="Times New Roman" w:cs="Times New Roman"/>
            <w:color w:val="000000"/>
            <w:kern w:val="0"/>
            <w:sz w:val="22"/>
            <w:szCs w:val="22"/>
            <w:lang w:eastAsia="en-US" w:bidi="ar-SA"/>
          </w:rPr>
          <w:t>has its own sec</w:t>
        </w:r>
        <w:r w:rsidR="00E0788A">
          <w:rPr>
            <w:rFonts w:ascii="Times New Roman" w:hAnsi="Times New Roman" w:cs="Times New Roman"/>
            <w:color w:val="000000"/>
            <w:kern w:val="0"/>
            <w:sz w:val="22"/>
            <w:szCs w:val="22"/>
            <w:lang w:eastAsia="en-US" w:bidi="ar-SA"/>
          </w:rPr>
          <w:t xml:space="preserve">tion in every repository, and can be use to trace bugs, new ideas, </w:t>
        </w:r>
      </w:ins>
      <w:ins w:id="328" w:author="Yasset Perez-Riverol" w:date="2015-10-05T13:26:00Z">
        <w:r w:rsidR="00E0788A" w:rsidRPr="005027FE">
          <w:rPr>
            <w:rFonts w:ascii="Times New Roman" w:hAnsi="Times New Roman" w:cs="Times New Roman"/>
            <w:color w:val="000000"/>
            <w:kern w:val="0"/>
            <w:sz w:val="22"/>
            <w:szCs w:val="22"/>
            <w:lang w:eastAsia="en-US" w:bidi="ar-SA"/>
          </w:rPr>
          <w:t>enhancemen</w:t>
        </w:r>
        <w:r w:rsidR="00E0788A">
          <w:rPr>
            <w:rFonts w:ascii="Times New Roman" w:hAnsi="Times New Roman" w:cs="Times New Roman"/>
            <w:color w:val="000000"/>
            <w:kern w:val="0"/>
            <w:sz w:val="22"/>
            <w:szCs w:val="22"/>
            <w:lang w:eastAsia="en-US" w:bidi="ar-SA"/>
          </w:rPr>
          <w:t xml:space="preserve">ts by using a powerful tagging system of each issue. </w:t>
        </w:r>
      </w:ins>
      <w:ins w:id="329" w:author="Yasset Perez-Riverol" w:date="2015-10-05T13:29:00Z">
        <w:r w:rsidR="00661032">
          <w:rPr>
            <w:rFonts w:ascii="Times New Roman" w:hAnsi="Times New Roman" w:cs="Times New Roman"/>
            <w:color w:val="000000"/>
            <w:kern w:val="0"/>
            <w:sz w:val="22"/>
            <w:szCs w:val="22"/>
            <w:lang w:eastAsia="en-US" w:bidi="ar-SA"/>
          </w:rPr>
          <w:t xml:space="preserve">Its </w:t>
        </w:r>
      </w:ins>
      <w:ins w:id="330" w:author="Yasset Perez-Riverol" w:date="2015-10-05T13:28:00Z">
        <w:r w:rsidR="00661032" w:rsidRPr="00661032">
          <w:rPr>
            <w:rFonts w:ascii="Times New Roman" w:hAnsi="Times New Roman" w:cs="Times New Roman"/>
            <w:color w:val="000000"/>
            <w:kern w:val="0"/>
            <w:sz w:val="22"/>
            <w:szCs w:val="22"/>
            <w:lang w:eastAsia="en-US" w:bidi="ar-SA"/>
          </w:rPr>
          <w:t xml:space="preserve">issue tracking is </w:t>
        </w:r>
      </w:ins>
      <w:ins w:id="331" w:author="Yasset Perez-Riverol" w:date="2015-10-05T13:29:00Z">
        <w:r w:rsidR="00661032" w:rsidRPr="00661032">
          <w:rPr>
            <w:rFonts w:ascii="Times New Roman" w:hAnsi="Times New Roman" w:cs="Times New Roman"/>
            <w:color w:val="000000"/>
            <w:kern w:val="0"/>
            <w:sz w:val="22"/>
            <w:szCs w:val="22"/>
            <w:lang w:eastAsia="en-US" w:bidi="ar-SA"/>
          </w:rPr>
          <w:t>exceptional</w:t>
        </w:r>
      </w:ins>
      <w:ins w:id="332" w:author="Yasset Perez-Riverol" w:date="2015-10-05T13:28:00Z">
        <w:r w:rsidR="00661032" w:rsidRPr="00661032">
          <w:rPr>
            <w:rFonts w:ascii="Times New Roman" w:hAnsi="Times New Roman" w:cs="Times New Roman"/>
            <w:color w:val="000000"/>
            <w:kern w:val="0"/>
            <w:sz w:val="22"/>
            <w:szCs w:val="22"/>
            <w:lang w:eastAsia="en-US" w:bidi="ar-SA"/>
          </w:rPr>
          <w:t xml:space="preserve"> because </w:t>
        </w:r>
      </w:ins>
      <w:ins w:id="333" w:author="Yasset Perez-Riverol" w:date="2015-10-05T13:30:00Z">
        <w:r w:rsidR="00661032">
          <w:rPr>
            <w:rFonts w:ascii="Times New Roman" w:hAnsi="Times New Roman" w:cs="Times New Roman"/>
            <w:color w:val="000000"/>
            <w:kern w:val="0"/>
            <w:sz w:val="22"/>
            <w:szCs w:val="22"/>
            <w:lang w:eastAsia="en-US" w:bidi="ar-SA"/>
          </w:rPr>
          <w:t xml:space="preserve">it is </w:t>
        </w:r>
      </w:ins>
      <w:ins w:id="334" w:author="Yasset Perez-Riverol" w:date="2015-10-05T13:28:00Z">
        <w:r w:rsidR="00661032" w:rsidRPr="00661032">
          <w:rPr>
            <w:rFonts w:ascii="Times New Roman" w:hAnsi="Times New Roman" w:cs="Times New Roman"/>
            <w:color w:val="000000"/>
            <w:kern w:val="0"/>
            <w:sz w:val="22"/>
            <w:szCs w:val="22"/>
            <w:lang w:eastAsia="en-US" w:bidi="ar-SA"/>
          </w:rPr>
          <w:t>focus on collaboration, references, and excellent text format</w:t>
        </w:r>
        <w:r w:rsidR="00661032">
          <w:rPr>
            <w:rFonts w:ascii="Times New Roman" w:hAnsi="Times New Roman" w:cs="Times New Roman"/>
            <w:color w:val="000000"/>
            <w:kern w:val="0"/>
            <w:sz w:val="22"/>
            <w:szCs w:val="22"/>
            <w:lang w:eastAsia="en-US" w:bidi="ar-SA"/>
          </w:rPr>
          <w:t>ting by using</w:t>
        </w:r>
      </w:ins>
      <w:ins w:id="335" w:author="Yasset Perez-Riverol" w:date="2015-10-05T13:31:00Z">
        <w:r w:rsidR="00661032">
          <w:rPr>
            <w:rFonts w:ascii="Times New Roman" w:hAnsi="Times New Roman" w:cs="Times New Roman"/>
            <w:color w:val="000000"/>
            <w:kern w:val="0"/>
            <w:sz w:val="22"/>
            <w:szCs w:val="22"/>
            <w:lang w:eastAsia="en-US" w:bidi="ar-SA"/>
          </w:rPr>
          <w:t xml:space="preserve"> for each issue</w:t>
        </w:r>
      </w:ins>
      <w:ins w:id="336" w:author="Yasset Perez-Riverol" w:date="2015-10-05T13:28:00Z">
        <w:r w:rsidR="00661032">
          <w:rPr>
            <w:rFonts w:ascii="Times New Roman" w:hAnsi="Times New Roman" w:cs="Times New Roman"/>
            <w:color w:val="000000"/>
            <w:kern w:val="0"/>
            <w:sz w:val="22"/>
            <w:szCs w:val="22"/>
            <w:lang w:eastAsia="en-US" w:bidi="ar-SA"/>
          </w:rPr>
          <w:t xml:space="preserve">: </w:t>
        </w:r>
      </w:ins>
      <w:ins w:id="337" w:author="Yasset Perez-Riverol" w:date="2015-10-05T13:31:00Z">
        <w:r w:rsidR="00661032">
          <w:rPr>
            <w:rFonts w:ascii="Times New Roman" w:hAnsi="Times New Roman" w:cs="Times New Roman"/>
            <w:color w:val="000000"/>
            <w:kern w:val="0"/>
            <w:sz w:val="22"/>
            <w:szCs w:val="22"/>
            <w:lang w:eastAsia="en-US" w:bidi="ar-SA"/>
          </w:rPr>
          <w:t>(</w:t>
        </w:r>
        <w:proofErr w:type="spellStart"/>
        <w:r w:rsidR="00661032">
          <w:rPr>
            <w:rFonts w:ascii="Times New Roman" w:hAnsi="Times New Roman" w:cs="Times New Roman"/>
            <w:color w:val="000000"/>
            <w:kern w:val="0"/>
            <w:sz w:val="22"/>
            <w:szCs w:val="22"/>
            <w:lang w:eastAsia="en-US" w:bidi="ar-SA"/>
          </w:rPr>
          <w:t>i</w:t>
        </w:r>
        <w:proofErr w:type="spellEnd"/>
        <w:r w:rsidR="00661032">
          <w:rPr>
            <w:rFonts w:ascii="Times New Roman" w:hAnsi="Times New Roman" w:cs="Times New Roman"/>
            <w:color w:val="000000"/>
            <w:kern w:val="0"/>
            <w:sz w:val="22"/>
            <w:szCs w:val="22"/>
            <w:lang w:eastAsia="en-US" w:bidi="ar-SA"/>
          </w:rPr>
          <w:t>) a</w:t>
        </w:r>
        <w:r w:rsidR="00661032" w:rsidRPr="00661032">
          <w:rPr>
            <w:rFonts w:ascii="Times New Roman" w:hAnsi="Times New Roman" w:cs="Times New Roman"/>
            <w:color w:val="000000"/>
            <w:kern w:val="0"/>
            <w:sz w:val="22"/>
            <w:szCs w:val="22"/>
            <w:lang w:eastAsia="en-US" w:bidi="ar-SA"/>
          </w:rPr>
          <w:t xml:space="preserve"> title and description</w:t>
        </w:r>
        <w:r w:rsidR="00661032">
          <w:rPr>
            <w:rFonts w:ascii="Times New Roman" w:hAnsi="Times New Roman" w:cs="Times New Roman"/>
            <w:color w:val="000000"/>
            <w:kern w:val="0"/>
            <w:sz w:val="22"/>
            <w:szCs w:val="22"/>
            <w:lang w:eastAsia="en-US" w:bidi="ar-SA"/>
          </w:rPr>
          <w:t>, (ii)</w:t>
        </w:r>
        <w:r w:rsidR="00661032" w:rsidRPr="00661032">
          <w:rPr>
            <w:rFonts w:ascii="Times New Roman" w:hAnsi="Times New Roman" w:cs="Times New Roman"/>
            <w:color w:val="000000"/>
            <w:kern w:val="0"/>
            <w:sz w:val="22"/>
            <w:szCs w:val="22"/>
            <w:lang w:eastAsia="en-US" w:bidi="ar-SA"/>
          </w:rPr>
          <w:t xml:space="preserve"> </w:t>
        </w:r>
        <w:r w:rsidR="00661032">
          <w:rPr>
            <w:rFonts w:ascii="Times New Roman" w:hAnsi="Times New Roman" w:cs="Times New Roman"/>
            <w:color w:val="000000"/>
            <w:kern w:val="0"/>
            <w:sz w:val="22"/>
            <w:szCs w:val="22"/>
            <w:lang w:eastAsia="en-US" w:bidi="ar-SA"/>
          </w:rPr>
          <w:t>c</w:t>
        </w:r>
        <w:r w:rsidR="00661032" w:rsidRPr="00661032">
          <w:rPr>
            <w:rFonts w:ascii="Times New Roman" w:hAnsi="Times New Roman" w:cs="Times New Roman"/>
            <w:color w:val="000000"/>
            <w:kern w:val="0"/>
            <w:sz w:val="22"/>
            <w:szCs w:val="22"/>
            <w:lang w:eastAsia="en-US" w:bidi="ar-SA"/>
          </w:rPr>
          <w:t>olor-coded labels help you categorize and filter your issues</w:t>
        </w:r>
        <w:r w:rsidR="00661032">
          <w:rPr>
            <w:rFonts w:ascii="Times New Roman" w:hAnsi="Times New Roman" w:cs="Times New Roman"/>
            <w:color w:val="000000"/>
            <w:kern w:val="0"/>
            <w:sz w:val="22"/>
            <w:szCs w:val="22"/>
            <w:lang w:eastAsia="en-US" w:bidi="ar-SA"/>
          </w:rPr>
          <w:t>,</w:t>
        </w:r>
        <w:r w:rsidR="00661032" w:rsidRPr="00661032">
          <w:rPr>
            <w:rFonts w:ascii="Times New Roman" w:hAnsi="Times New Roman" w:cs="Times New Roman"/>
            <w:color w:val="000000"/>
            <w:kern w:val="0"/>
            <w:sz w:val="22"/>
            <w:szCs w:val="22"/>
            <w:lang w:eastAsia="en-US" w:bidi="ar-SA"/>
          </w:rPr>
          <w:t xml:space="preserve"> </w:t>
        </w:r>
        <w:r w:rsidR="00661032">
          <w:rPr>
            <w:rFonts w:ascii="Times New Roman" w:hAnsi="Times New Roman" w:cs="Times New Roman"/>
            <w:color w:val="000000"/>
            <w:kern w:val="0"/>
            <w:sz w:val="22"/>
            <w:szCs w:val="22"/>
            <w:lang w:eastAsia="en-US" w:bidi="ar-SA"/>
          </w:rPr>
          <w:t xml:space="preserve">(iii) </w:t>
        </w:r>
        <w:r w:rsidR="00661032" w:rsidRPr="00661032">
          <w:rPr>
            <w:rFonts w:ascii="Times New Roman" w:hAnsi="Times New Roman" w:cs="Times New Roman"/>
            <w:color w:val="000000"/>
            <w:kern w:val="0"/>
            <w:sz w:val="22"/>
            <w:szCs w:val="22"/>
            <w:lang w:eastAsia="en-US" w:bidi="ar-SA"/>
          </w:rPr>
          <w:t>milestone acts like a container for issues</w:t>
        </w:r>
        <w:r w:rsidR="00661032">
          <w:rPr>
            <w:rFonts w:ascii="Times New Roman" w:hAnsi="Times New Roman" w:cs="Times New Roman"/>
            <w:color w:val="000000"/>
            <w:kern w:val="0"/>
            <w:sz w:val="22"/>
            <w:szCs w:val="22"/>
            <w:lang w:eastAsia="en-US" w:bidi="ar-SA"/>
          </w:rPr>
          <w:t xml:space="preserve"> (e.g. w</w:t>
        </w:r>
        <w:r w:rsidR="00661032" w:rsidRPr="00661032">
          <w:rPr>
            <w:rFonts w:ascii="Times New Roman" w:hAnsi="Times New Roman" w:cs="Times New Roman"/>
            <w:color w:val="000000"/>
            <w:kern w:val="0"/>
            <w:sz w:val="22"/>
            <w:szCs w:val="22"/>
            <w:lang w:eastAsia="en-US" w:bidi="ar-SA"/>
          </w:rPr>
          <w:t xml:space="preserve">eekly </w:t>
        </w:r>
      </w:ins>
      <w:ins w:id="338" w:author="Yasset Perez-Riverol" w:date="2015-10-05T13:32:00Z">
        <w:r w:rsidR="00661032">
          <w:rPr>
            <w:rFonts w:ascii="Times New Roman" w:hAnsi="Times New Roman" w:cs="Times New Roman"/>
            <w:color w:val="000000"/>
            <w:kern w:val="0"/>
            <w:sz w:val="22"/>
            <w:szCs w:val="22"/>
            <w:lang w:eastAsia="en-US" w:bidi="ar-SA"/>
          </w:rPr>
          <w:t xml:space="preserve">discussion </w:t>
        </w:r>
      </w:ins>
      <w:ins w:id="339" w:author="Yasset Perez-Riverol" w:date="2015-10-05T13:31:00Z">
        <w:r w:rsidR="00661032">
          <w:rPr>
            <w:rFonts w:ascii="Times New Roman" w:hAnsi="Times New Roman" w:cs="Times New Roman"/>
            <w:color w:val="000000"/>
            <w:kern w:val="0"/>
            <w:sz w:val="22"/>
            <w:szCs w:val="22"/>
            <w:lang w:eastAsia="en-US" w:bidi="ar-SA"/>
          </w:rPr>
          <w:t xml:space="preserve">9/5-9/16 related with datasets), </w:t>
        </w:r>
      </w:ins>
      <w:ins w:id="340" w:author="Yasset Perez-Riverol" w:date="2015-10-05T13:33:00Z">
        <w:r w:rsidR="00661032">
          <w:rPr>
            <w:rFonts w:ascii="Times New Roman" w:hAnsi="Times New Roman" w:cs="Times New Roman"/>
            <w:color w:val="000000"/>
            <w:kern w:val="0"/>
            <w:sz w:val="22"/>
            <w:szCs w:val="22"/>
            <w:lang w:eastAsia="en-US" w:bidi="ar-SA"/>
          </w:rPr>
          <w:t>(iv) o</w:t>
        </w:r>
      </w:ins>
      <w:ins w:id="341" w:author="Yasset Perez-Riverol" w:date="2015-10-05T13:31:00Z">
        <w:r w:rsidR="00661032" w:rsidRPr="00661032">
          <w:rPr>
            <w:rFonts w:ascii="Times New Roman" w:hAnsi="Times New Roman" w:cs="Times New Roman"/>
            <w:color w:val="000000"/>
            <w:kern w:val="0"/>
            <w:sz w:val="22"/>
            <w:szCs w:val="22"/>
            <w:lang w:eastAsia="en-US" w:bidi="ar-SA"/>
          </w:rPr>
          <w:t xml:space="preserve">ne assignee </w:t>
        </w:r>
      </w:ins>
      <w:proofErr w:type="spellStart"/>
      <w:ins w:id="342" w:author="Yasset Perez-Riverol" w:date="2015-10-05T13:34:00Z">
        <w:r w:rsidR="00661032">
          <w:rPr>
            <w:rFonts w:ascii="Times New Roman" w:hAnsi="Times New Roman" w:cs="Times New Roman"/>
            <w:color w:val="000000"/>
            <w:kern w:val="0"/>
            <w:sz w:val="22"/>
            <w:szCs w:val="22"/>
            <w:lang w:eastAsia="en-US" w:bidi="ar-SA"/>
          </w:rPr>
          <w:t>responsable</w:t>
        </w:r>
      </w:ins>
      <w:proofErr w:type="spellEnd"/>
      <w:ins w:id="343" w:author="Yasset Perez-Riverol" w:date="2015-10-05T13:31:00Z">
        <w:r w:rsidR="00661032" w:rsidRPr="00661032">
          <w:rPr>
            <w:rFonts w:ascii="Times New Roman" w:hAnsi="Times New Roman" w:cs="Times New Roman"/>
            <w:color w:val="000000"/>
            <w:kern w:val="0"/>
            <w:sz w:val="22"/>
            <w:szCs w:val="22"/>
            <w:lang w:eastAsia="en-US" w:bidi="ar-SA"/>
          </w:rPr>
          <w:t xml:space="preserve"> for working on the</w:t>
        </w:r>
      </w:ins>
      <w:ins w:id="344" w:author="Yasset Perez-Riverol" w:date="2015-10-05T13:34:00Z">
        <w:r w:rsidR="00661032">
          <w:rPr>
            <w:rFonts w:ascii="Times New Roman" w:hAnsi="Times New Roman" w:cs="Times New Roman"/>
            <w:color w:val="000000"/>
            <w:kern w:val="0"/>
            <w:sz w:val="22"/>
            <w:szCs w:val="22"/>
            <w:lang w:eastAsia="en-US" w:bidi="ar-SA"/>
          </w:rPr>
          <w:t xml:space="preserve"> issue,</w:t>
        </w:r>
      </w:ins>
      <w:ins w:id="345" w:author="Yasset Perez-Riverol" w:date="2015-10-05T13:31:00Z">
        <w:r w:rsidR="00661032">
          <w:rPr>
            <w:rFonts w:ascii="Times New Roman" w:hAnsi="Times New Roman" w:cs="Times New Roman"/>
            <w:color w:val="000000"/>
            <w:kern w:val="0"/>
            <w:sz w:val="22"/>
            <w:szCs w:val="22"/>
            <w:lang w:eastAsia="en-US" w:bidi="ar-SA"/>
          </w:rPr>
          <w:t xml:space="preserve"> and (</w:t>
        </w:r>
      </w:ins>
      <w:ins w:id="346" w:author="Yasset Perez-Riverol" w:date="2015-10-05T13:34:00Z">
        <w:r w:rsidR="00661032">
          <w:rPr>
            <w:rFonts w:ascii="Times New Roman" w:hAnsi="Times New Roman" w:cs="Times New Roman"/>
            <w:color w:val="000000"/>
            <w:kern w:val="0"/>
            <w:sz w:val="22"/>
            <w:szCs w:val="22"/>
            <w:lang w:eastAsia="en-US" w:bidi="ar-SA"/>
          </w:rPr>
          <w:t>v</w:t>
        </w:r>
      </w:ins>
      <w:ins w:id="347" w:author="Yasset Perez-Riverol" w:date="2015-10-05T13:31:00Z">
        <w:r w:rsidR="00661032">
          <w:rPr>
            <w:rFonts w:ascii="Times New Roman" w:hAnsi="Times New Roman" w:cs="Times New Roman"/>
            <w:color w:val="000000"/>
            <w:kern w:val="0"/>
            <w:sz w:val="22"/>
            <w:szCs w:val="22"/>
            <w:lang w:eastAsia="en-US" w:bidi="ar-SA"/>
          </w:rPr>
          <w:t>)</w:t>
        </w:r>
      </w:ins>
      <w:ins w:id="348" w:author="Yasset Perez-Riverol" w:date="2015-10-05T13:34:00Z">
        <w:r w:rsidR="00661032">
          <w:rPr>
            <w:rFonts w:ascii="Times New Roman" w:hAnsi="Times New Roman" w:cs="Times New Roman"/>
            <w:color w:val="000000"/>
            <w:kern w:val="0"/>
            <w:sz w:val="22"/>
            <w:szCs w:val="22"/>
            <w:lang w:eastAsia="en-US" w:bidi="ar-SA"/>
          </w:rPr>
          <w:t xml:space="preserve"> c</w:t>
        </w:r>
      </w:ins>
      <w:ins w:id="349" w:author="Yasset Perez-Riverol" w:date="2015-10-05T13:31:00Z">
        <w:r w:rsidR="00661032" w:rsidRPr="00661032">
          <w:rPr>
            <w:rFonts w:ascii="Times New Roman" w:hAnsi="Times New Roman" w:cs="Times New Roman"/>
            <w:color w:val="000000"/>
            <w:kern w:val="0"/>
            <w:sz w:val="22"/>
            <w:szCs w:val="22"/>
            <w:lang w:eastAsia="en-US" w:bidi="ar-SA"/>
          </w:rPr>
          <w:t xml:space="preserve">omments </w:t>
        </w:r>
      </w:ins>
      <w:ins w:id="350" w:author="Yasset Perez-Riverol" w:date="2015-10-05T13:35:00Z">
        <w:r w:rsidR="00661032">
          <w:rPr>
            <w:rFonts w:ascii="Times New Roman" w:hAnsi="Times New Roman" w:cs="Times New Roman"/>
            <w:color w:val="000000"/>
            <w:kern w:val="0"/>
            <w:sz w:val="22"/>
            <w:szCs w:val="22"/>
            <w:lang w:eastAsia="en-US" w:bidi="ar-SA"/>
          </w:rPr>
          <w:t xml:space="preserve">that </w:t>
        </w:r>
      </w:ins>
      <w:ins w:id="351" w:author="Yasset Perez-Riverol" w:date="2015-10-05T13:31:00Z">
        <w:r w:rsidR="00661032" w:rsidRPr="00661032">
          <w:rPr>
            <w:rFonts w:ascii="Times New Roman" w:hAnsi="Times New Roman" w:cs="Times New Roman"/>
            <w:color w:val="000000"/>
            <w:kern w:val="0"/>
            <w:sz w:val="22"/>
            <w:szCs w:val="22"/>
            <w:lang w:eastAsia="en-US" w:bidi="ar-SA"/>
          </w:rPr>
          <w:t>allow</w:t>
        </w:r>
      </w:ins>
      <w:ins w:id="352" w:author="Yasset Perez-Riverol" w:date="2015-10-05T13:35:00Z">
        <w:r w:rsidR="00661032">
          <w:rPr>
            <w:rFonts w:ascii="Times New Roman" w:hAnsi="Times New Roman" w:cs="Times New Roman"/>
            <w:color w:val="000000"/>
            <w:kern w:val="0"/>
            <w:sz w:val="22"/>
            <w:szCs w:val="22"/>
            <w:lang w:eastAsia="en-US" w:bidi="ar-SA"/>
          </w:rPr>
          <w:t>s</w:t>
        </w:r>
      </w:ins>
      <w:ins w:id="353" w:author="Yasset Perez-Riverol" w:date="2015-10-05T13:31:00Z">
        <w:r w:rsidR="00661032" w:rsidRPr="00661032">
          <w:rPr>
            <w:rFonts w:ascii="Times New Roman" w:hAnsi="Times New Roman" w:cs="Times New Roman"/>
            <w:color w:val="000000"/>
            <w:kern w:val="0"/>
            <w:sz w:val="22"/>
            <w:szCs w:val="22"/>
            <w:lang w:eastAsia="en-US" w:bidi="ar-SA"/>
          </w:rPr>
          <w:t xml:space="preserve"> anyone with access to the</w:t>
        </w:r>
        <w:r w:rsidR="00661032">
          <w:rPr>
            <w:rFonts w:ascii="Times New Roman" w:hAnsi="Times New Roman" w:cs="Times New Roman"/>
            <w:color w:val="000000"/>
            <w:kern w:val="0"/>
            <w:sz w:val="22"/>
            <w:szCs w:val="22"/>
            <w:lang w:eastAsia="en-US" w:bidi="ar-SA"/>
          </w:rPr>
          <w:t xml:space="preserve"> repository to provide feedback </w:t>
        </w:r>
      </w:ins>
      <w:ins w:id="354" w:author="Yasset Perez-Riverol" w:date="2015-10-05T13:35:00Z">
        <w:r w:rsidR="00661032">
          <w:rPr>
            <w:rFonts w:ascii="Times New Roman" w:hAnsi="Times New Roman" w:cs="Times New Roman"/>
            <w:color w:val="000000"/>
            <w:kern w:val="0"/>
            <w:sz w:val="22"/>
            <w:szCs w:val="22"/>
            <w:lang w:eastAsia="en-US" w:bidi="ar-SA"/>
          </w:rPr>
          <w:t>related</w:t>
        </w:r>
      </w:ins>
      <w:ins w:id="355" w:author="Yasset Perez-Riverol" w:date="2015-10-05T13:31:00Z">
        <w:r w:rsidR="00661032">
          <w:rPr>
            <w:rFonts w:ascii="Times New Roman" w:hAnsi="Times New Roman" w:cs="Times New Roman"/>
            <w:color w:val="000000"/>
            <w:kern w:val="0"/>
            <w:sz w:val="22"/>
            <w:szCs w:val="22"/>
            <w:lang w:eastAsia="en-US" w:bidi="ar-SA"/>
          </w:rPr>
          <w:t xml:space="preserve"> with the issue. </w:t>
        </w:r>
      </w:ins>
    </w:p>
    <w:p w14:paraId="5E5E1C2C" w14:textId="0A5678FA" w:rsidR="00076633" w:rsidRPr="00661032" w:rsidDel="00733A94" w:rsidRDefault="00DD5E03" w:rsidP="00B95A23">
      <w:pPr>
        <w:widowControl/>
        <w:tabs>
          <w:tab w:val="clear" w:pos="1251"/>
        </w:tabs>
        <w:suppressAutoHyphens w:val="0"/>
        <w:autoSpaceDE/>
        <w:spacing w:after="60" w:line="360" w:lineRule="auto"/>
        <w:jc w:val="both"/>
        <w:divId w:val="1224101753"/>
        <w:rPr>
          <w:del w:id="356" w:author="Yasset Perez-Riverol" w:date="2015-10-05T10:30:00Z"/>
          <w:rFonts w:ascii="Times New Roman" w:hAnsi="Times New Roman" w:cs="Times New Roman"/>
          <w:color w:val="000000"/>
          <w:kern w:val="0"/>
          <w:sz w:val="22"/>
          <w:szCs w:val="22"/>
          <w:lang w:eastAsia="en-US" w:bidi="ar-SA"/>
          <w:rPrChange w:id="357" w:author="Yasset Perez-Riverol" w:date="2015-10-05T13:34:00Z">
            <w:rPr>
              <w:del w:id="358" w:author="Yasset Perez-Riverol" w:date="2015-10-05T10:30:00Z"/>
              <w:rFonts w:ascii="Times New Roman" w:hAnsi="Times New Roman" w:cs="Times New Roman"/>
              <w:color w:val="auto"/>
              <w:kern w:val="0"/>
              <w:sz w:val="22"/>
              <w:szCs w:val="22"/>
              <w:highlight w:val="yellow"/>
              <w:lang w:eastAsia="en-US" w:bidi="ar-SA"/>
            </w:rPr>
          </w:rPrChange>
        </w:rPr>
        <w:pPrChange w:id="359" w:author="Yasset Perez-Riverol" w:date="2015-10-05T13:49:00Z">
          <w:pPr>
            <w:widowControl/>
            <w:tabs>
              <w:tab w:val="clear" w:pos="1251"/>
            </w:tabs>
            <w:suppressAutoHyphens w:val="0"/>
            <w:autoSpaceDE/>
            <w:spacing w:after="60" w:line="360" w:lineRule="auto"/>
            <w:jc w:val="both"/>
            <w:divId w:val="1224101753"/>
          </w:pPr>
        </w:pPrChange>
      </w:pPr>
      <w:ins w:id="360" w:author="Yasset Perez-Riverol" w:date="2015-10-05T13:46:00Z">
        <w:r>
          <w:rPr>
            <w:rFonts w:ascii="Times New Roman" w:hAnsi="Times New Roman" w:cs="Times New Roman"/>
            <w:color w:val="000000"/>
            <w:kern w:val="0"/>
            <w:sz w:val="22"/>
            <w:szCs w:val="22"/>
            <w:lang w:eastAsia="en-US" w:bidi="ar-SA"/>
          </w:rPr>
          <w:t>A well-</w:t>
        </w:r>
      </w:ins>
      <w:ins w:id="361" w:author="Yasset Perez-Riverol" w:date="2015-10-05T13:49:00Z">
        <w:r w:rsidR="00B95A23">
          <w:rPr>
            <w:rFonts w:ascii="Times New Roman" w:hAnsi="Times New Roman" w:cs="Times New Roman"/>
            <w:color w:val="000000"/>
            <w:kern w:val="0"/>
            <w:sz w:val="22"/>
            <w:szCs w:val="22"/>
            <w:lang w:eastAsia="en-US" w:bidi="ar-SA"/>
          </w:rPr>
          <w:t>organized</w:t>
        </w:r>
      </w:ins>
      <w:ins w:id="362" w:author="Yasset Perez-Riverol" w:date="2015-10-05T13:46:00Z">
        <w:r>
          <w:rPr>
            <w:rFonts w:ascii="Times New Roman" w:hAnsi="Times New Roman" w:cs="Times New Roman"/>
            <w:color w:val="000000"/>
            <w:kern w:val="0"/>
            <w:sz w:val="22"/>
            <w:szCs w:val="22"/>
            <w:lang w:eastAsia="en-US" w:bidi="ar-SA"/>
          </w:rPr>
          <w:t xml:space="preserve"> and tagged issue tracker will enable to </w:t>
        </w:r>
      </w:ins>
      <w:ins w:id="363" w:author="Yasset Perez-Riverol" w:date="2015-10-05T13:47:00Z">
        <w:r>
          <w:rPr>
            <w:rFonts w:ascii="Times New Roman" w:hAnsi="Times New Roman" w:cs="Times New Roman"/>
            <w:color w:val="000000"/>
            <w:kern w:val="0"/>
            <w:sz w:val="22"/>
            <w:szCs w:val="22"/>
            <w:lang w:eastAsia="en-US" w:bidi="ar-SA"/>
          </w:rPr>
          <w:t>upcoming</w:t>
        </w:r>
      </w:ins>
      <w:ins w:id="364" w:author="Yasset Perez-Riverol" w:date="2015-10-05T13:46:00Z">
        <w:r>
          <w:rPr>
            <w:rFonts w:ascii="Times New Roman" w:hAnsi="Times New Roman" w:cs="Times New Roman"/>
            <w:color w:val="000000"/>
            <w:kern w:val="0"/>
            <w:sz w:val="22"/>
            <w:szCs w:val="22"/>
            <w:lang w:eastAsia="en-US" w:bidi="ar-SA"/>
          </w:rPr>
          <w:t xml:space="preserve"> </w:t>
        </w:r>
      </w:ins>
      <w:ins w:id="365" w:author="Yasset Perez-Riverol" w:date="2015-10-05T13:47:00Z">
        <w:r>
          <w:rPr>
            <w:rFonts w:ascii="Times New Roman" w:hAnsi="Times New Roman" w:cs="Times New Roman"/>
            <w:color w:val="000000"/>
            <w:kern w:val="0"/>
            <w:sz w:val="22"/>
            <w:szCs w:val="22"/>
            <w:lang w:eastAsia="en-US" w:bidi="ar-SA"/>
          </w:rPr>
          <w:t xml:space="preserve">contributors and users of the project to understand the project. The issue </w:t>
        </w:r>
      </w:ins>
      <w:ins w:id="366" w:author="Yasset Perez-Riverol" w:date="2015-10-05T13:50:00Z">
        <w:r w:rsidR="00B95A23">
          <w:rPr>
            <w:rFonts w:ascii="Times New Roman" w:hAnsi="Times New Roman" w:cs="Times New Roman"/>
            <w:color w:val="000000"/>
            <w:kern w:val="0"/>
            <w:sz w:val="22"/>
            <w:szCs w:val="22"/>
            <w:lang w:eastAsia="en-US" w:bidi="ar-SA"/>
          </w:rPr>
          <w:t>tracker tells</w:t>
        </w:r>
      </w:ins>
      <w:ins w:id="367" w:author="Yasset Perez-Riverol" w:date="2015-10-05T13:47:00Z">
        <w:r>
          <w:rPr>
            <w:rFonts w:ascii="Times New Roman" w:hAnsi="Times New Roman" w:cs="Times New Roman"/>
            <w:color w:val="000000"/>
            <w:kern w:val="0"/>
            <w:sz w:val="22"/>
            <w:szCs w:val="22"/>
            <w:lang w:eastAsia="en-US" w:bidi="ar-SA"/>
          </w:rPr>
          <w:t xml:space="preserve"> </w:t>
        </w:r>
      </w:ins>
      <w:ins w:id="368" w:author="Yasset Perez-Riverol" w:date="2015-10-05T13:49:00Z">
        <w:r w:rsidR="00B95A23">
          <w:rPr>
            <w:rFonts w:ascii="Times New Roman" w:hAnsi="Times New Roman" w:cs="Times New Roman"/>
            <w:color w:val="000000"/>
            <w:kern w:val="0"/>
            <w:sz w:val="22"/>
            <w:szCs w:val="22"/>
            <w:lang w:eastAsia="en-US" w:bidi="ar-SA"/>
          </w:rPr>
          <w:t xml:space="preserve">the </w:t>
        </w:r>
      </w:ins>
      <w:ins w:id="369" w:author="Yasset Perez-Riverol" w:date="2015-10-05T13:48:00Z">
        <w:r w:rsidR="00B95A23">
          <w:rPr>
            <w:rFonts w:ascii="Times New Roman" w:hAnsi="Times New Roman" w:cs="Times New Roman"/>
            <w:color w:val="000000"/>
            <w:kern w:val="0"/>
            <w:sz w:val="22"/>
            <w:szCs w:val="22"/>
            <w:lang w:eastAsia="en-US" w:bidi="ar-SA"/>
          </w:rPr>
          <w:t xml:space="preserve">story of the repository/project where new users can learn the reasons </w:t>
        </w:r>
      </w:ins>
      <w:ins w:id="370" w:author="Yasset Perez-Riverol" w:date="2015-10-05T13:49:00Z">
        <w:r w:rsidR="00B95A23">
          <w:rPr>
            <w:rFonts w:ascii="Times New Roman" w:hAnsi="Times New Roman" w:cs="Times New Roman"/>
            <w:color w:val="000000"/>
            <w:kern w:val="0"/>
            <w:sz w:val="22"/>
            <w:szCs w:val="22"/>
            <w:lang w:eastAsia="en-US" w:bidi="ar-SA"/>
          </w:rPr>
          <w:t>behind</w:t>
        </w:r>
      </w:ins>
      <w:ins w:id="371" w:author="Yasset Perez-Riverol" w:date="2015-10-05T13:48:00Z">
        <w:r w:rsidR="00B95A23">
          <w:rPr>
            <w:rFonts w:ascii="Times New Roman" w:hAnsi="Times New Roman" w:cs="Times New Roman"/>
            <w:color w:val="000000"/>
            <w:kern w:val="0"/>
            <w:sz w:val="22"/>
            <w:szCs w:val="22"/>
            <w:lang w:eastAsia="en-US" w:bidi="ar-SA"/>
          </w:rPr>
          <w:t xml:space="preserve"> decisions and </w:t>
        </w:r>
      </w:ins>
      <w:ins w:id="372" w:author="Yasset Perez-Riverol" w:date="2015-10-05T13:49:00Z">
        <w:r w:rsidR="00B95A23">
          <w:rPr>
            <w:rFonts w:ascii="Times New Roman" w:hAnsi="Times New Roman" w:cs="Times New Roman"/>
            <w:color w:val="000000"/>
            <w:kern w:val="0"/>
            <w:sz w:val="22"/>
            <w:szCs w:val="22"/>
            <w:lang w:eastAsia="en-US" w:bidi="ar-SA"/>
          </w:rPr>
          <w:t xml:space="preserve">contributors can discuss the progress of the project. </w:t>
        </w:r>
      </w:ins>
      <w:del w:id="373" w:author="Yasset Perez-Riverol" w:date="2015-10-05T11:35:00Z">
        <w:r w:rsidR="00076633" w:rsidRPr="00076633" w:rsidDel="005027FE">
          <w:rPr>
            <w:rFonts w:ascii="Times New Roman" w:hAnsi="Times New Roman" w:cs="Times New Roman"/>
            <w:color w:val="000000"/>
            <w:kern w:val="0"/>
            <w:sz w:val="22"/>
            <w:szCs w:val="22"/>
            <w:lang w:eastAsia="en-US" w:bidi="ar-SA"/>
          </w:rPr>
          <w:tab/>
        </w:r>
      </w:del>
      <w:del w:id="374" w:author="Yasset Perez-Riverol" w:date="2015-10-05T11:32:00Z">
        <w:r w:rsidR="00076633" w:rsidRPr="00414588" w:rsidDel="005027FE">
          <w:rPr>
            <w:rFonts w:ascii="Times New Roman" w:hAnsi="Times New Roman" w:cs="Times New Roman"/>
            <w:color w:val="000000"/>
            <w:kern w:val="0"/>
            <w:sz w:val="22"/>
            <w:szCs w:val="22"/>
            <w:highlight w:val="yellow"/>
            <w:lang w:eastAsia="en-US" w:bidi="ar-SA"/>
          </w:rPr>
          <w:delText>Issue Tracker</w:delText>
        </w:r>
      </w:del>
    </w:p>
    <w:p w14:paraId="5B6BAF5B" w14:textId="17FB9BFE" w:rsidR="00076633" w:rsidRPr="00414588" w:rsidRDefault="00076633" w:rsidP="00B95A23">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Change w:id="375" w:author="Yasset Perez-Riverol" w:date="2015-10-05T13:49:00Z">
          <w:pPr>
            <w:widowControl/>
            <w:tabs>
              <w:tab w:val="clear" w:pos="1251"/>
            </w:tabs>
            <w:suppressAutoHyphens w:val="0"/>
            <w:autoSpaceDE/>
            <w:spacing w:after="60" w:line="360" w:lineRule="auto"/>
            <w:jc w:val="both"/>
            <w:divId w:val="1224101753"/>
          </w:pPr>
        </w:pPrChange>
      </w:pPr>
      <w:del w:id="376" w:author="Yasset Perez-Riverol" w:date="2015-10-05T10:30:00Z">
        <w:r w:rsidRPr="00414588" w:rsidDel="00733A94">
          <w:rPr>
            <w:rFonts w:ascii="Times New Roman" w:hAnsi="Times New Roman" w:cs="Times New Roman"/>
            <w:color w:val="000000"/>
            <w:kern w:val="0"/>
            <w:sz w:val="22"/>
            <w:szCs w:val="22"/>
            <w:highlight w:val="yellow"/>
            <w:lang w:eastAsia="en-US" w:bidi="ar-SA"/>
          </w:rPr>
          <w:tab/>
          <w:delText>Code branches</w:delText>
        </w:r>
      </w:del>
    </w:p>
    <w:p w14:paraId="5F368FB9" w14:textId="77777777" w:rsidR="005027FE" w:rsidRDefault="005027FE" w:rsidP="00CF7EF8">
      <w:pPr>
        <w:widowControl/>
        <w:tabs>
          <w:tab w:val="clear" w:pos="1251"/>
        </w:tabs>
        <w:suppressAutoHyphens w:val="0"/>
        <w:autoSpaceDE/>
        <w:spacing w:after="60" w:line="360" w:lineRule="auto"/>
        <w:jc w:val="both"/>
        <w:divId w:val="1224101753"/>
        <w:rPr>
          <w:ins w:id="377" w:author="Yasset Perez-Riverol" w:date="2015-10-05T11:32:00Z"/>
          <w:rFonts w:ascii="Times New Roman" w:hAnsi="Times New Roman" w:cs="Times New Roman"/>
          <w:color w:val="000000"/>
          <w:kern w:val="0"/>
          <w:sz w:val="22"/>
          <w:szCs w:val="22"/>
          <w:highlight w:val="yellow"/>
          <w:lang w:eastAsia="en-US" w:bidi="ar-SA"/>
        </w:rPr>
      </w:pPr>
    </w:p>
    <w:p w14:paraId="41AC1A52" w14:textId="77777777" w:rsidR="009D15E4" w:rsidRPr="009D15E4" w:rsidRDefault="005027FE" w:rsidP="009D15E4">
      <w:pPr>
        <w:widowControl/>
        <w:tabs>
          <w:tab w:val="clear" w:pos="1251"/>
        </w:tabs>
        <w:suppressAutoHyphens w:val="0"/>
        <w:autoSpaceDE/>
        <w:spacing w:after="60" w:line="360" w:lineRule="auto"/>
        <w:jc w:val="both"/>
        <w:divId w:val="1224101753"/>
        <w:rPr>
          <w:ins w:id="378" w:author="Yasset Perez-Riverol" w:date="2015-10-05T14:27:00Z"/>
          <w:rFonts w:ascii="Times New Roman" w:hAnsi="Times New Roman" w:cs="Times New Roman"/>
          <w:b/>
          <w:color w:val="000000"/>
          <w:kern w:val="0"/>
          <w:sz w:val="22"/>
          <w:szCs w:val="22"/>
          <w:lang w:eastAsia="en-US" w:bidi="ar-SA"/>
          <w:rPrChange w:id="379" w:author="Yasset Perez-Riverol" w:date="2015-10-05T14:27:00Z">
            <w:rPr>
              <w:ins w:id="380" w:author="Yasset Perez-Riverol" w:date="2015-10-05T14:27:00Z"/>
              <w:rFonts w:ascii="Times New Roman" w:hAnsi="Times New Roman" w:cs="Times New Roman"/>
              <w:color w:val="000000"/>
              <w:kern w:val="0"/>
              <w:sz w:val="22"/>
              <w:szCs w:val="22"/>
              <w:lang w:eastAsia="en-US" w:bidi="ar-SA"/>
            </w:rPr>
          </w:rPrChange>
        </w:rPr>
        <w:pPrChange w:id="381" w:author="Yasset Perez-Riverol" w:date="2015-10-05T14:27:00Z">
          <w:pPr>
            <w:widowControl/>
            <w:tabs>
              <w:tab w:val="clear" w:pos="1251"/>
            </w:tabs>
            <w:suppressAutoHyphens w:val="0"/>
            <w:autoSpaceDE/>
            <w:spacing w:after="60" w:line="360" w:lineRule="auto"/>
            <w:jc w:val="both"/>
            <w:divId w:val="1224101753"/>
          </w:pPr>
        </w:pPrChange>
      </w:pPr>
      <w:ins w:id="382" w:author="Yasset Perez-Riverol" w:date="2015-10-05T11:32:00Z">
        <w:r w:rsidRPr="009D15E4">
          <w:rPr>
            <w:rFonts w:ascii="Times New Roman" w:hAnsi="Times New Roman" w:cs="Times New Roman"/>
            <w:b/>
            <w:color w:val="000000"/>
            <w:kern w:val="0"/>
            <w:sz w:val="22"/>
            <w:szCs w:val="22"/>
            <w:lang w:eastAsia="en-US" w:bidi="ar-SA"/>
            <w:rPrChange w:id="383" w:author="Yasset Perez-Riverol" w:date="2015-10-05T14:27:00Z">
              <w:rPr>
                <w:rFonts w:ascii="Times New Roman" w:hAnsi="Times New Roman" w:cs="Times New Roman"/>
                <w:color w:val="000000"/>
                <w:kern w:val="0"/>
                <w:sz w:val="22"/>
                <w:szCs w:val="22"/>
                <w:highlight w:val="yellow"/>
                <w:lang w:eastAsia="en-US" w:bidi="ar-SA"/>
              </w:rPr>
            </w:rPrChange>
          </w:rPr>
          <w:t xml:space="preserve">Rule 4: </w:t>
        </w:r>
      </w:ins>
      <w:ins w:id="384" w:author="Yasset Perez-Riverol" w:date="2015-10-05T14:27:00Z">
        <w:r w:rsidR="009D15E4" w:rsidRPr="009D15E4">
          <w:rPr>
            <w:rFonts w:ascii="Times New Roman" w:hAnsi="Times New Roman" w:cs="Times New Roman"/>
            <w:b/>
            <w:color w:val="000000"/>
            <w:kern w:val="0"/>
            <w:sz w:val="22"/>
            <w:szCs w:val="22"/>
            <w:lang w:eastAsia="en-US" w:bidi="ar-SA"/>
            <w:rPrChange w:id="385" w:author="Yasset Perez-Riverol" w:date="2015-10-05T14:27:00Z">
              <w:rPr>
                <w:rFonts w:ascii="Times New Roman" w:hAnsi="Times New Roman" w:cs="Times New Roman"/>
                <w:color w:val="000000"/>
                <w:kern w:val="0"/>
                <w:sz w:val="22"/>
                <w:szCs w:val="22"/>
                <w:lang w:eastAsia="en-US" w:bidi="ar-SA"/>
              </w:rPr>
            </w:rPrChange>
          </w:rPr>
          <w:t xml:space="preserve">Always ready to use: Tests, Deployments and Continuous integration </w:t>
        </w:r>
      </w:ins>
    </w:p>
    <w:p w14:paraId="3CCD2094" w14:textId="027AA4B1" w:rsidR="005027FE" w:rsidRPr="00076633" w:rsidDel="009D15E4" w:rsidRDefault="005027FE" w:rsidP="005027FE">
      <w:pPr>
        <w:widowControl/>
        <w:tabs>
          <w:tab w:val="clear" w:pos="1251"/>
        </w:tabs>
        <w:suppressAutoHyphens w:val="0"/>
        <w:autoSpaceDE/>
        <w:spacing w:after="60" w:line="360" w:lineRule="auto"/>
        <w:jc w:val="both"/>
        <w:divId w:val="1224101753"/>
        <w:rPr>
          <w:del w:id="386" w:author="Yasset Perez-Riverol" w:date="2015-10-05T14:27:00Z"/>
          <w:rFonts w:ascii="Times New Roman" w:hAnsi="Times New Roman" w:cs="Times New Roman"/>
          <w:color w:val="auto"/>
          <w:kern w:val="0"/>
          <w:sz w:val="22"/>
          <w:szCs w:val="22"/>
          <w:lang w:eastAsia="en-US" w:bidi="ar-SA"/>
        </w:rPr>
      </w:pPr>
      <w:moveToRangeStart w:id="387" w:author="Yasset Perez-Riverol" w:date="2015-10-05T11:32:00Z" w:name="move305664071"/>
      <w:moveTo w:id="388" w:author="Yasset Perez-Riverol" w:date="2015-10-05T11:32:00Z">
        <w:del w:id="389" w:author="Yasset Perez-Riverol" w:date="2015-10-05T14:27:00Z">
          <w:r w:rsidRPr="00414588" w:rsidDel="009D15E4">
            <w:rPr>
              <w:rFonts w:ascii="Times New Roman" w:hAnsi="Times New Roman" w:cs="Times New Roman"/>
              <w:color w:val="000000"/>
              <w:kern w:val="0"/>
              <w:sz w:val="22"/>
              <w:szCs w:val="22"/>
              <w:highlight w:val="yellow"/>
              <w:lang w:eastAsia="en-US" w:bidi="ar-SA"/>
            </w:rPr>
            <w:delText>Continuous integration</w:delText>
          </w:r>
        </w:del>
      </w:moveTo>
    </w:p>
    <w:moveToRangeEnd w:id="387"/>
    <w:p w14:paraId="4D331B10" w14:textId="0BDA9C0C" w:rsidR="00076633" w:rsidRPr="00076633" w:rsidRDefault="009D15E4" w:rsidP="009D15E4">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Change w:id="390" w:author="Yasset Perez-Riverol" w:date="2015-10-05T14:27:00Z">
          <w:pPr>
            <w:widowControl/>
            <w:tabs>
              <w:tab w:val="clear" w:pos="1251"/>
            </w:tabs>
            <w:suppressAutoHyphens w:val="0"/>
            <w:autoSpaceDE/>
            <w:spacing w:after="60" w:line="360" w:lineRule="auto"/>
            <w:jc w:val="both"/>
            <w:divId w:val="1224101753"/>
          </w:pPr>
        </w:pPrChange>
      </w:pPr>
      <w:ins w:id="391" w:author="Yasset Perez-Riverol" w:date="2015-10-05T14:25:00Z">
        <w:r w:rsidRPr="009D15E4">
          <w:rPr>
            <w:rFonts w:ascii="Times New Roman" w:hAnsi="Times New Roman" w:cs="Times New Roman"/>
            <w:color w:val="000000"/>
            <w:kern w:val="0"/>
            <w:sz w:val="22"/>
            <w:szCs w:val="22"/>
            <w:lang w:eastAsia="en-US" w:bidi="ar-SA"/>
          </w:rPr>
          <w:t>The first rule of software development</w:t>
        </w:r>
        <w:r>
          <w:rPr>
            <w:rFonts w:ascii="Times New Roman" w:hAnsi="Times New Roman" w:cs="Times New Roman"/>
            <w:color w:val="000000"/>
            <w:kern w:val="0"/>
            <w:sz w:val="22"/>
            <w:szCs w:val="22"/>
            <w:lang w:eastAsia="en-US" w:bidi="ar-SA"/>
          </w:rPr>
          <w:t>, e</w:t>
        </w:r>
        <w:r w:rsidRPr="009D15E4">
          <w:rPr>
            <w:rFonts w:ascii="Times New Roman" w:hAnsi="Times New Roman" w:cs="Times New Roman"/>
            <w:color w:val="000000"/>
            <w:kern w:val="0"/>
            <w:sz w:val="22"/>
            <w:szCs w:val="22"/>
            <w:lang w:eastAsia="en-US" w:bidi="ar-SA"/>
          </w:rPr>
          <w:t>special</w:t>
        </w:r>
        <w:r>
          <w:rPr>
            <w:rFonts w:ascii="Times New Roman" w:hAnsi="Times New Roman" w:cs="Times New Roman"/>
            <w:color w:val="000000"/>
            <w:kern w:val="0"/>
            <w:sz w:val="22"/>
            <w:szCs w:val="22"/>
            <w:lang w:eastAsia="en-US" w:bidi="ar-SA"/>
          </w:rPr>
          <w:t>ly</w:t>
        </w:r>
        <w:r w:rsidRPr="009D15E4">
          <w:rPr>
            <w:rFonts w:ascii="Times New Roman" w:hAnsi="Times New Roman" w:cs="Times New Roman"/>
            <w:color w:val="000000"/>
            <w:kern w:val="0"/>
            <w:sz w:val="22"/>
            <w:szCs w:val="22"/>
            <w:lang w:eastAsia="en-US" w:bidi="ar-SA"/>
          </w:rPr>
          <w:t xml:space="preserve"> in agile software development, is that the code needs to be ready as soon as </w:t>
        </w:r>
        <w:r>
          <w:rPr>
            <w:rFonts w:ascii="Times New Roman" w:hAnsi="Times New Roman" w:cs="Times New Roman"/>
            <w:color w:val="000000"/>
            <w:kern w:val="0"/>
            <w:sz w:val="22"/>
            <w:szCs w:val="22"/>
            <w:lang w:eastAsia="en-US" w:bidi="ar-SA"/>
          </w:rPr>
          <w:t>possible</w:t>
        </w:r>
      </w:ins>
      <w:ins w:id="392" w:author="Yasset Perez-Riverol" w:date="2015-10-05T14:27:00Z">
        <w:r>
          <w:rPr>
            <w:rFonts w:ascii="Times New Roman" w:hAnsi="Times New Roman" w:cs="Times New Roman"/>
            <w:color w:val="000000"/>
            <w:kern w:val="0"/>
            <w:sz w:val="22"/>
            <w:szCs w:val="22"/>
            <w:lang w:eastAsia="en-US" w:bidi="ar-SA"/>
          </w:rPr>
          <w:t xml:space="preserve"> </w:t>
        </w:r>
      </w:ins>
      <w:ins w:id="393" w:author="Yasset Perez-Riverol" w:date="2015-10-05T14:25:00Z">
        <w:r w:rsidRPr="009D15E4">
          <w:rPr>
            <w:rFonts w:ascii="Times New Roman" w:hAnsi="Times New Roman" w:cs="Times New Roman"/>
            <w:color w:val="000000"/>
            <w:kern w:val="0"/>
            <w:sz w:val="22"/>
            <w:szCs w:val="22"/>
            <w:lang w:eastAsia="en-US" w:bidi="ar-SA"/>
          </w:rPr>
          <w:t>[PMID: 25071829</w:t>
        </w:r>
        <w:r>
          <w:rPr>
            <w:rFonts w:ascii="Times New Roman" w:hAnsi="Times New Roman" w:cs="Times New Roman"/>
            <w:color w:val="000000"/>
            <w:kern w:val="0"/>
            <w:sz w:val="22"/>
            <w:szCs w:val="22"/>
            <w:lang w:eastAsia="en-US" w:bidi="ar-SA"/>
          </w:rPr>
          <w:t xml:space="preserve">, </w:t>
        </w:r>
      </w:ins>
      <w:ins w:id="394" w:author="Yasset Perez-Riverol" w:date="2015-10-05T14:27:00Z">
        <w:r>
          <w:rPr>
            <w:rFonts w:ascii="Times New Roman" w:hAnsi="Times New Roman" w:cs="Times New Roman"/>
            <w:color w:val="000000"/>
            <w:kern w:val="0"/>
            <w:sz w:val="22"/>
            <w:szCs w:val="22"/>
            <w:lang w:eastAsia="en-US" w:bidi="ar-SA"/>
          </w:rPr>
          <w:fldChar w:fldCharType="begin"/>
        </w:r>
        <w:r>
          <w:rPr>
            <w:rFonts w:ascii="Times New Roman" w:hAnsi="Times New Roman" w:cs="Times New Roman"/>
            <w:color w:val="000000"/>
            <w:kern w:val="0"/>
            <w:sz w:val="22"/>
            <w:szCs w:val="22"/>
            <w:lang w:eastAsia="en-US" w:bidi="ar-SA"/>
          </w:rPr>
          <w:instrText xml:space="preserve"> HYPERLINK "</w:instrText>
        </w:r>
      </w:ins>
      <w:ins w:id="395" w:author="Yasset Perez-Riverol" w:date="2015-10-05T14:26:00Z">
        <w:r w:rsidRPr="009D15E4">
          <w:rPr>
            <w:rFonts w:ascii="Times New Roman" w:hAnsi="Times New Roman" w:cs="Times New Roman"/>
            <w:color w:val="000000"/>
            <w:kern w:val="0"/>
            <w:sz w:val="22"/>
            <w:szCs w:val="22"/>
            <w:lang w:eastAsia="en-US" w:bidi="ar-SA"/>
          </w:rPr>
          <w:instrText>http://arxiv.org/abs/1311.7011</w:instrText>
        </w:r>
      </w:ins>
      <w:ins w:id="396" w:author="Yasset Perez-Riverol" w:date="2015-10-05T14:27:00Z">
        <w:r>
          <w:rPr>
            <w:rFonts w:ascii="Times New Roman" w:hAnsi="Times New Roman" w:cs="Times New Roman"/>
            <w:color w:val="000000"/>
            <w:kern w:val="0"/>
            <w:sz w:val="22"/>
            <w:szCs w:val="22"/>
            <w:lang w:eastAsia="en-US" w:bidi="ar-SA"/>
          </w:rPr>
          <w:instrText xml:space="preserve">" </w:instrText>
        </w:r>
        <w:r>
          <w:rPr>
            <w:rFonts w:ascii="Times New Roman" w:hAnsi="Times New Roman" w:cs="Times New Roman"/>
            <w:color w:val="000000"/>
            <w:kern w:val="0"/>
            <w:sz w:val="22"/>
            <w:szCs w:val="22"/>
            <w:lang w:eastAsia="en-US" w:bidi="ar-SA"/>
          </w:rPr>
          <w:fldChar w:fldCharType="separate"/>
        </w:r>
      </w:ins>
      <w:ins w:id="397" w:author="Yasset Perez-Riverol" w:date="2015-10-05T14:26:00Z">
        <w:r w:rsidRPr="003B5727">
          <w:rPr>
            <w:rStyle w:val="Hyperlink"/>
            <w:rFonts w:ascii="Times New Roman" w:hAnsi="Times New Roman"/>
            <w:kern w:val="0"/>
            <w:sz w:val="22"/>
            <w:szCs w:val="22"/>
            <w:lang w:eastAsia="en-US" w:bidi="ar-SA"/>
          </w:rPr>
          <w:t>http://arxiv.org/abs/1311.7011</w:t>
        </w:r>
      </w:ins>
      <w:ins w:id="398" w:author="Yasset Perez-Riverol" w:date="2015-10-05T14:27:00Z">
        <w:r>
          <w:rPr>
            <w:rFonts w:ascii="Times New Roman" w:hAnsi="Times New Roman" w:cs="Times New Roman"/>
            <w:color w:val="000000"/>
            <w:kern w:val="0"/>
            <w:sz w:val="22"/>
            <w:szCs w:val="22"/>
            <w:lang w:eastAsia="en-US" w:bidi="ar-SA"/>
          </w:rPr>
          <w:fldChar w:fldCharType="end"/>
        </w:r>
      </w:ins>
      <w:ins w:id="399" w:author="Yasset Perez-Riverol" w:date="2015-10-05T14:25:00Z">
        <w:r>
          <w:rPr>
            <w:rFonts w:ascii="Times New Roman" w:hAnsi="Times New Roman" w:cs="Times New Roman"/>
            <w:color w:val="000000"/>
            <w:kern w:val="0"/>
            <w:sz w:val="22"/>
            <w:szCs w:val="22"/>
            <w:lang w:eastAsia="en-US" w:bidi="ar-SA"/>
          </w:rPr>
          <w:t xml:space="preserve">]; </w:t>
        </w:r>
        <w:r w:rsidRPr="009D15E4">
          <w:rPr>
            <w:rFonts w:ascii="Times New Roman" w:hAnsi="Times New Roman" w:cs="Times New Roman"/>
            <w:color w:val="000000"/>
            <w:kern w:val="0"/>
            <w:sz w:val="22"/>
            <w:szCs w:val="22"/>
            <w:lang w:eastAsia="en-US" w:bidi="ar-SA"/>
          </w:rPr>
          <w:t>including main functionalities free of bugs, well-documented and tested.</w:t>
        </w:r>
      </w:ins>
      <w:ins w:id="400" w:author="Yasset Perez-Riverol" w:date="2015-10-05T14:27:00Z">
        <w:r>
          <w:rPr>
            <w:rFonts w:ascii="Times New Roman" w:hAnsi="Times New Roman" w:cs="Times New Roman"/>
            <w:color w:val="000000"/>
            <w:kern w:val="0"/>
            <w:sz w:val="22"/>
            <w:szCs w:val="22"/>
            <w:lang w:eastAsia="en-US" w:bidi="ar-SA"/>
          </w:rPr>
          <w:t xml:space="preserve"> </w:t>
        </w:r>
      </w:ins>
      <w:ins w:id="401" w:author="Yasset Perez-Riverol" w:date="2015-10-05T14:35:00Z">
        <w:r w:rsidR="00F759E3">
          <w:rPr>
            <w:rFonts w:ascii="Times New Roman" w:hAnsi="Times New Roman" w:cs="Times New Roman"/>
            <w:color w:val="000000"/>
            <w:kern w:val="0"/>
            <w:sz w:val="22"/>
            <w:szCs w:val="22"/>
            <w:lang w:eastAsia="en-US" w:bidi="ar-SA"/>
          </w:rPr>
          <w:t xml:space="preserve">In 2005, Martin Fowler defined the basic </w:t>
        </w:r>
      </w:ins>
      <w:ins w:id="402" w:author="Yasset Perez-Riverol" w:date="2015-10-05T14:36:00Z">
        <w:r w:rsidR="00F759E3">
          <w:rPr>
            <w:rFonts w:ascii="Times New Roman" w:hAnsi="Times New Roman" w:cs="Times New Roman"/>
            <w:color w:val="000000"/>
            <w:kern w:val="0"/>
            <w:sz w:val="22"/>
            <w:szCs w:val="22"/>
            <w:lang w:eastAsia="en-US" w:bidi="ar-SA"/>
          </w:rPr>
          <w:t>principals for continue</w:t>
        </w:r>
      </w:ins>
      <w:ins w:id="403" w:author="Yasset Perez-Riverol" w:date="2015-10-05T14:35:00Z">
        <w:r w:rsidR="00F759E3">
          <w:rPr>
            <w:rFonts w:ascii="Times New Roman" w:hAnsi="Times New Roman" w:cs="Times New Roman"/>
            <w:color w:val="000000"/>
            <w:kern w:val="0"/>
            <w:sz w:val="22"/>
            <w:szCs w:val="22"/>
            <w:lang w:eastAsia="en-US" w:bidi="ar-SA"/>
          </w:rPr>
          <w:t xml:space="preserve"> integration </w:t>
        </w:r>
      </w:ins>
      <w:ins w:id="404" w:author="Yasset Perez-Riverol" w:date="2015-10-05T14:36:00Z">
        <w:r w:rsidR="00F759E3">
          <w:rPr>
            <w:rFonts w:ascii="Times New Roman" w:hAnsi="Times New Roman" w:cs="Times New Roman"/>
            <w:color w:val="000000"/>
            <w:kern w:val="0"/>
            <w:sz w:val="22"/>
            <w:szCs w:val="22"/>
            <w:lang w:eastAsia="en-US" w:bidi="ar-SA"/>
          </w:rPr>
          <w:t>in software development</w:t>
        </w:r>
      </w:ins>
      <w:ins w:id="405" w:author="Yasset Perez-Riverol" w:date="2015-10-05T14:35:00Z">
        <w:r w:rsidR="00F759E3">
          <w:rPr>
            <w:rFonts w:ascii="Times New Roman" w:hAnsi="Times New Roman" w:cs="Times New Roman"/>
            <w:color w:val="000000"/>
            <w:kern w:val="0"/>
            <w:sz w:val="22"/>
            <w:szCs w:val="22"/>
            <w:lang w:eastAsia="en-US" w:bidi="ar-SA"/>
          </w:rPr>
          <w:t xml:space="preserve"> </w:t>
        </w:r>
      </w:ins>
      <w:ins w:id="406" w:author="Yasset Perez-Riverol" w:date="2015-10-05T14:30:00Z">
        <w:r w:rsidR="00F759E3">
          <w:rPr>
            <w:rFonts w:ascii="Times New Roman" w:hAnsi="Times New Roman" w:cs="Times New Roman"/>
            <w:color w:val="000000"/>
            <w:kern w:val="0"/>
            <w:sz w:val="22"/>
            <w:szCs w:val="22"/>
            <w:lang w:eastAsia="en-US" w:bidi="ar-SA"/>
          </w:rPr>
          <w:t>(</w:t>
        </w:r>
      </w:ins>
      <w:ins w:id="407" w:author="Yasset Perez-Riverol" w:date="2015-10-05T14:36:00Z">
        <w:r w:rsidR="00F759E3">
          <w:rPr>
            <w:rFonts w:ascii="Times New Roman" w:hAnsi="Times New Roman" w:cs="Times New Roman"/>
            <w:color w:val="000000"/>
            <w:kern w:val="0"/>
            <w:sz w:val="22"/>
            <w:szCs w:val="22"/>
            <w:lang w:eastAsia="en-US" w:bidi="ar-SA"/>
          </w:rPr>
          <w:t xml:space="preserve">Comment: </w:t>
        </w:r>
      </w:ins>
      <w:ins w:id="408" w:author="Yasset Perez-Riverol" w:date="2015-10-05T14:30:00Z">
        <w:r w:rsidR="00F759E3" w:rsidRPr="00F759E3">
          <w:rPr>
            <w:rFonts w:ascii="Times New Roman" w:hAnsi="Times New Roman" w:cs="Times New Roman"/>
            <w:color w:val="000000"/>
            <w:kern w:val="0"/>
            <w:sz w:val="22"/>
            <w:szCs w:val="22"/>
            <w:lang w:eastAsia="en-US" w:bidi="ar-SA"/>
          </w:rPr>
          <w:t xml:space="preserve">Fowler, Martin, and Matthew </w:t>
        </w:r>
        <w:proofErr w:type="spellStart"/>
        <w:r w:rsidR="00F759E3" w:rsidRPr="00F759E3">
          <w:rPr>
            <w:rFonts w:ascii="Times New Roman" w:hAnsi="Times New Roman" w:cs="Times New Roman"/>
            <w:color w:val="000000"/>
            <w:kern w:val="0"/>
            <w:sz w:val="22"/>
            <w:szCs w:val="22"/>
            <w:lang w:eastAsia="en-US" w:bidi="ar-SA"/>
          </w:rPr>
          <w:t>Foemmel</w:t>
        </w:r>
        <w:proofErr w:type="spellEnd"/>
        <w:r w:rsidR="00F759E3" w:rsidRPr="00F759E3">
          <w:rPr>
            <w:rFonts w:ascii="Times New Roman" w:hAnsi="Times New Roman" w:cs="Times New Roman"/>
            <w:color w:val="000000"/>
            <w:kern w:val="0"/>
            <w:sz w:val="22"/>
            <w:szCs w:val="22"/>
            <w:lang w:eastAsia="en-US" w:bidi="ar-SA"/>
          </w:rPr>
          <w:t xml:space="preserve">. "Continuous integration." </w:t>
        </w:r>
        <w:proofErr w:type="gramStart"/>
        <w:r w:rsidR="00F759E3" w:rsidRPr="00F759E3">
          <w:rPr>
            <w:rFonts w:ascii="Times New Roman" w:hAnsi="Times New Roman" w:cs="Times New Roman"/>
            <w:color w:val="000000"/>
            <w:kern w:val="0"/>
            <w:sz w:val="22"/>
            <w:szCs w:val="22"/>
            <w:lang w:eastAsia="en-US" w:bidi="ar-SA"/>
          </w:rPr>
          <w:t>Thought-Works) http://www.</w:t>
        </w:r>
        <w:proofErr w:type="gramEnd"/>
        <w:r w:rsidR="00F759E3" w:rsidRPr="00F759E3">
          <w:rPr>
            <w:rFonts w:ascii="Times New Roman" w:hAnsi="Times New Roman" w:cs="Times New Roman"/>
            <w:color w:val="000000"/>
            <w:kern w:val="0"/>
            <w:sz w:val="22"/>
            <w:szCs w:val="22"/>
            <w:lang w:eastAsia="en-US" w:bidi="ar-SA"/>
          </w:rPr>
          <w:t xml:space="preserve"> </w:t>
        </w:r>
        <w:proofErr w:type="spellStart"/>
        <w:proofErr w:type="gramStart"/>
        <w:r w:rsidR="00F759E3" w:rsidRPr="00F759E3">
          <w:rPr>
            <w:rFonts w:ascii="Times New Roman" w:hAnsi="Times New Roman" w:cs="Times New Roman"/>
            <w:color w:val="000000"/>
            <w:kern w:val="0"/>
            <w:sz w:val="22"/>
            <w:szCs w:val="22"/>
            <w:lang w:eastAsia="en-US" w:bidi="ar-SA"/>
          </w:rPr>
          <w:t>thoughtworks</w:t>
        </w:r>
        <w:proofErr w:type="spellEnd"/>
        <w:proofErr w:type="gramEnd"/>
        <w:r w:rsidR="00F759E3" w:rsidRPr="00F759E3">
          <w:rPr>
            <w:rFonts w:ascii="Times New Roman" w:hAnsi="Times New Roman" w:cs="Times New Roman"/>
            <w:color w:val="000000"/>
            <w:kern w:val="0"/>
            <w:sz w:val="22"/>
            <w:szCs w:val="22"/>
            <w:lang w:eastAsia="en-US" w:bidi="ar-SA"/>
          </w:rPr>
          <w:t xml:space="preserve">. </w:t>
        </w:r>
        <w:proofErr w:type="gramStart"/>
        <w:r w:rsidR="00F759E3" w:rsidRPr="00F759E3">
          <w:rPr>
            <w:rFonts w:ascii="Times New Roman" w:hAnsi="Times New Roman" w:cs="Times New Roman"/>
            <w:color w:val="000000"/>
            <w:kern w:val="0"/>
            <w:sz w:val="22"/>
            <w:szCs w:val="22"/>
            <w:lang w:eastAsia="en-US" w:bidi="ar-SA"/>
          </w:rPr>
          <w:t>com</w:t>
        </w:r>
        <w:proofErr w:type="gramEnd"/>
        <w:r w:rsidR="00F759E3" w:rsidRPr="00F759E3">
          <w:rPr>
            <w:rFonts w:ascii="Times New Roman" w:hAnsi="Times New Roman" w:cs="Times New Roman"/>
            <w:color w:val="000000"/>
            <w:kern w:val="0"/>
            <w:sz w:val="22"/>
            <w:szCs w:val="22"/>
            <w:lang w:eastAsia="en-US" w:bidi="ar-SA"/>
          </w:rPr>
          <w:t>/Con</w:t>
        </w:r>
        <w:r w:rsidR="00F759E3">
          <w:rPr>
            <w:rFonts w:ascii="Times New Roman" w:hAnsi="Times New Roman" w:cs="Times New Roman"/>
            <w:color w:val="000000"/>
            <w:kern w:val="0"/>
            <w:sz w:val="22"/>
            <w:szCs w:val="22"/>
            <w:lang w:eastAsia="en-US" w:bidi="ar-SA"/>
          </w:rPr>
          <w:t xml:space="preserve">tinuous Integration. </w:t>
        </w:r>
        <w:proofErr w:type="spellStart"/>
        <w:proofErr w:type="gramStart"/>
        <w:r w:rsidR="00F759E3">
          <w:rPr>
            <w:rFonts w:ascii="Times New Roman" w:hAnsi="Times New Roman" w:cs="Times New Roman"/>
            <w:color w:val="000000"/>
            <w:kern w:val="0"/>
            <w:sz w:val="22"/>
            <w:szCs w:val="22"/>
            <w:lang w:eastAsia="en-US" w:bidi="ar-SA"/>
          </w:rPr>
          <w:t>pdf</w:t>
        </w:r>
        <w:proofErr w:type="spellEnd"/>
        <w:proofErr w:type="gramEnd"/>
        <w:r w:rsidR="00F759E3">
          <w:rPr>
            <w:rFonts w:ascii="Times New Roman" w:hAnsi="Times New Roman" w:cs="Times New Roman"/>
            <w:color w:val="000000"/>
            <w:kern w:val="0"/>
            <w:sz w:val="22"/>
            <w:szCs w:val="22"/>
            <w:lang w:eastAsia="en-US" w:bidi="ar-SA"/>
          </w:rPr>
          <w:t xml:space="preserve"> (2006))</w:t>
        </w:r>
      </w:ins>
      <w:ins w:id="409" w:author="Yasset Perez-Riverol" w:date="2015-10-05T14:36:00Z">
        <w:r w:rsidR="00F759E3">
          <w:rPr>
            <w:rFonts w:ascii="Times New Roman" w:hAnsi="Times New Roman" w:cs="Times New Roman"/>
            <w:color w:val="000000"/>
            <w:kern w:val="0"/>
            <w:sz w:val="22"/>
            <w:szCs w:val="22"/>
            <w:lang w:eastAsia="en-US" w:bidi="ar-SA"/>
          </w:rPr>
          <w:t xml:space="preserve">. </w:t>
        </w:r>
      </w:ins>
      <w:ins w:id="410" w:author="Yasset Perez-Riverol" w:date="2015-10-05T14:37:00Z">
        <w:r w:rsidR="00F759E3" w:rsidRPr="00F759E3">
          <w:rPr>
            <w:rFonts w:ascii="Times New Roman" w:hAnsi="Times New Roman" w:cs="Times New Roman"/>
            <w:color w:val="000000"/>
            <w:kern w:val="0"/>
            <w:sz w:val="22"/>
            <w:szCs w:val="22"/>
            <w:lang w:eastAsia="en-US" w:bidi="ar-SA"/>
          </w:rPr>
          <w:t xml:space="preserve">These principles have become “THE” set of Continuous Integration best practices, and provide the framework </w:t>
        </w:r>
        <w:r w:rsidR="00F759E3">
          <w:rPr>
            <w:rFonts w:ascii="Times New Roman" w:hAnsi="Times New Roman" w:cs="Times New Roman"/>
            <w:color w:val="000000"/>
            <w:kern w:val="0"/>
            <w:sz w:val="22"/>
            <w:szCs w:val="22"/>
            <w:lang w:eastAsia="en-US" w:bidi="ar-SA"/>
          </w:rPr>
          <w:t>about how to deploy software and in some way data</w:t>
        </w:r>
      </w:ins>
      <w:ins w:id="411" w:author="Yasset Perez-Riverol" w:date="2015-10-05T14:38:00Z">
        <w:r w:rsidR="00F759E3">
          <w:rPr>
            <w:rFonts w:ascii="Times New Roman" w:hAnsi="Times New Roman" w:cs="Times New Roman"/>
            <w:color w:val="000000"/>
            <w:kern w:val="0"/>
            <w:sz w:val="22"/>
            <w:szCs w:val="22"/>
            <w:lang w:eastAsia="en-US" w:bidi="ar-SA"/>
          </w:rPr>
          <w:t xml:space="preserve">. </w:t>
        </w:r>
        <w:r w:rsidR="002B39AB">
          <w:rPr>
            <w:rFonts w:ascii="Times New Roman" w:hAnsi="Times New Roman" w:cs="Times New Roman"/>
            <w:color w:val="000000"/>
            <w:kern w:val="0"/>
            <w:sz w:val="22"/>
            <w:szCs w:val="22"/>
            <w:lang w:eastAsia="en-US" w:bidi="ar-SA"/>
          </w:rPr>
          <w:t xml:space="preserve">Every repository, scripts, mathematical model, function should contains a </w:t>
        </w:r>
      </w:ins>
      <w:ins w:id="412" w:author="Yasset Perez-Riverol" w:date="2015-10-05T14:39:00Z">
        <w:r w:rsidR="002B39AB">
          <w:rPr>
            <w:rFonts w:ascii="Times New Roman" w:hAnsi="Times New Roman" w:cs="Times New Roman"/>
            <w:color w:val="000000"/>
            <w:kern w:val="0"/>
            <w:sz w:val="22"/>
            <w:szCs w:val="22"/>
            <w:lang w:eastAsia="en-US" w:bidi="ar-SA"/>
          </w:rPr>
          <w:t>set of self-</w:t>
        </w:r>
      </w:ins>
      <w:ins w:id="413" w:author="Yasset Perez-Riverol" w:date="2015-10-05T14:42:00Z">
        <w:r w:rsidR="002B39AB">
          <w:rPr>
            <w:rFonts w:ascii="Times New Roman" w:hAnsi="Times New Roman" w:cs="Times New Roman"/>
            <w:color w:val="000000"/>
            <w:kern w:val="0"/>
            <w:sz w:val="22"/>
            <w:szCs w:val="22"/>
            <w:lang w:eastAsia="en-US" w:bidi="ar-SA"/>
          </w:rPr>
          <w:t>automated</w:t>
        </w:r>
      </w:ins>
      <w:ins w:id="414" w:author="Yasset Perez-Riverol" w:date="2015-10-05T14:39:00Z">
        <w:r w:rsidR="002B39AB">
          <w:rPr>
            <w:rFonts w:ascii="Times New Roman" w:hAnsi="Times New Roman" w:cs="Times New Roman"/>
            <w:color w:val="000000"/>
            <w:kern w:val="0"/>
            <w:sz w:val="22"/>
            <w:szCs w:val="22"/>
            <w:lang w:eastAsia="en-US" w:bidi="ar-SA"/>
          </w:rPr>
          <w:t xml:space="preserve"> tests; </w:t>
        </w:r>
      </w:ins>
      <w:ins w:id="415" w:author="Yasset Perez-Riverol" w:date="2015-10-05T14:40:00Z">
        <w:r w:rsidR="002B39AB">
          <w:rPr>
            <w:rFonts w:ascii="Times New Roman" w:hAnsi="Times New Roman" w:cs="Times New Roman"/>
            <w:color w:val="000000"/>
            <w:kern w:val="0"/>
            <w:sz w:val="22"/>
            <w:szCs w:val="22"/>
            <w:lang w:eastAsia="en-US" w:bidi="ar-SA"/>
          </w:rPr>
          <w:t xml:space="preserve">a </w:t>
        </w:r>
      </w:ins>
      <w:ins w:id="416" w:author="Yasset Perez-Riverol" w:date="2015-10-05T14:41:00Z">
        <w:r w:rsidR="002B39AB">
          <w:rPr>
            <w:rFonts w:ascii="Times New Roman" w:hAnsi="Times New Roman" w:cs="Times New Roman"/>
            <w:color w:val="000000"/>
            <w:kern w:val="0"/>
            <w:sz w:val="22"/>
            <w:szCs w:val="22"/>
            <w:lang w:eastAsia="en-US" w:bidi="ar-SA"/>
          </w:rPr>
          <w:t>source code my run</w:t>
        </w:r>
      </w:ins>
      <w:ins w:id="417" w:author="Yasset Perez-Riverol" w:date="2015-10-05T14:40:00Z">
        <w:r w:rsidR="002B39AB" w:rsidRPr="002B39AB">
          <w:rPr>
            <w:rFonts w:ascii="Times New Roman" w:hAnsi="Times New Roman" w:cs="Times New Roman"/>
            <w:color w:val="000000"/>
            <w:kern w:val="0"/>
            <w:sz w:val="22"/>
            <w:szCs w:val="22"/>
            <w:lang w:eastAsia="en-US" w:bidi="ar-SA"/>
          </w:rPr>
          <w:t>, but that doesn't mean it does the right thing</w:t>
        </w:r>
      </w:ins>
      <w:ins w:id="418" w:author="Yasset Perez-Riverol" w:date="2015-10-05T14:41:00Z">
        <w:r w:rsidR="002B39AB">
          <w:rPr>
            <w:rFonts w:ascii="Times New Roman" w:hAnsi="Times New Roman" w:cs="Times New Roman"/>
            <w:color w:val="000000"/>
            <w:kern w:val="0"/>
            <w:sz w:val="22"/>
            <w:szCs w:val="22"/>
            <w:lang w:eastAsia="en-US" w:bidi="ar-SA"/>
          </w:rPr>
          <w:t>. The simple use of those self-</w:t>
        </w:r>
      </w:ins>
      <w:ins w:id="419" w:author="Yasset Perez-Riverol" w:date="2015-10-05T14:42:00Z">
        <w:r w:rsidR="002B39AB">
          <w:rPr>
            <w:rFonts w:ascii="Times New Roman" w:hAnsi="Times New Roman" w:cs="Times New Roman"/>
            <w:color w:val="000000"/>
            <w:kern w:val="0"/>
            <w:sz w:val="22"/>
            <w:szCs w:val="22"/>
            <w:lang w:eastAsia="en-US" w:bidi="ar-SA"/>
          </w:rPr>
          <w:t>automated</w:t>
        </w:r>
      </w:ins>
      <w:ins w:id="420" w:author="Yasset Perez-Riverol" w:date="2015-10-05T14:41:00Z">
        <w:r w:rsidR="002B39AB">
          <w:rPr>
            <w:rFonts w:ascii="Times New Roman" w:hAnsi="Times New Roman" w:cs="Times New Roman"/>
            <w:color w:val="000000"/>
            <w:kern w:val="0"/>
            <w:sz w:val="22"/>
            <w:szCs w:val="22"/>
            <w:lang w:eastAsia="en-US" w:bidi="ar-SA"/>
          </w:rPr>
          <w:t xml:space="preserve"> tests is to detect possible bugs introduced by new features, or changes in the code or </w:t>
        </w:r>
      </w:ins>
      <w:ins w:id="421" w:author="Yasset Perez-Riverol" w:date="2015-10-05T14:42:00Z">
        <w:r w:rsidR="002B39AB">
          <w:rPr>
            <w:rFonts w:ascii="Times New Roman" w:hAnsi="Times New Roman" w:cs="Times New Roman"/>
            <w:color w:val="000000"/>
            <w:kern w:val="0"/>
            <w:sz w:val="22"/>
            <w:szCs w:val="22"/>
            <w:lang w:eastAsia="en-US" w:bidi="ar-SA"/>
          </w:rPr>
          <w:t>dependencies</w:t>
        </w:r>
      </w:ins>
      <w:ins w:id="422" w:author="Yasset Perez-Riverol" w:date="2015-10-05T14:41:00Z">
        <w:r w:rsidR="002B39AB">
          <w:rPr>
            <w:rFonts w:ascii="Times New Roman" w:hAnsi="Times New Roman" w:cs="Times New Roman"/>
            <w:color w:val="000000"/>
            <w:kern w:val="0"/>
            <w:sz w:val="22"/>
            <w:szCs w:val="22"/>
            <w:lang w:eastAsia="en-US" w:bidi="ar-SA"/>
          </w:rPr>
          <w:t xml:space="preserve">, but also </w:t>
        </w:r>
      </w:ins>
      <w:ins w:id="423" w:author="Yasset Perez-Riverol" w:date="2015-10-05T14:42:00Z">
        <w:r w:rsidR="002B39AB">
          <w:rPr>
            <w:rFonts w:ascii="Times New Roman" w:hAnsi="Times New Roman" w:cs="Times New Roman"/>
            <w:color w:val="000000"/>
            <w:kern w:val="0"/>
            <w:sz w:val="22"/>
            <w:szCs w:val="22"/>
            <w:lang w:eastAsia="en-US" w:bidi="ar-SA"/>
          </w:rPr>
          <w:t xml:space="preserve">detect wrong results or so </w:t>
        </w:r>
      </w:ins>
      <w:ins w:id="424" w:author="Yasset Perez-Riverol" w:date="2015-10-05T14:43:00Z">
        <w:r w:rsidR="002B39AB">
          <w:rPr>
            <w:rFonts w:ascii="Times New Roman" w:hAnsi="Times New Roman" w:cs="Times New Roman"/>
            <w:color w:val="000000"/>
            <w:kern w:val="0"/>
            <w:sz w:val="22"/>
            <w:szCs w:val="22"/>
            <w:lang w:eastAsia="en-US" w:bidi="ar-SA"/>
          </w:rPr>
          <w:t>called</w:t>
        </w:r>
      </w:ins>
      <w:ins w:id="425" w:author="Yasset Perez-Riverol" w:date="2015-10-05T14:42:00Z">
        <w:r w:rsidR="002B39AB">
          <w:rPr>
            <w:rFonts w:ascii="Times New Roman" w:hAnsi="Times New Roman" w:cs="Times New Roman"/>
            <w:color w:val="000000"/>
            <w:kern w:val="0"/>
            <w:sz w:val="22"/>
            <w:szCs w:val="22"/>
            <w:lang w:eastAsia="en-US" w:bidi="ar-SA"/>
          </w:rPr>
          <w:t xml:space="preserve"> </w:t>
        </w:r>
      </w:ins>
      <w:ins w:id="426" w:author="Yasset Perez-Riverol" w:date="2015-10-05T14:43:00Z">
        <w:r w:rsidR="002B39AB">
          <w:rPr>
            <w:rFonts w:ascii="Times New Roman" w:hAnsi="Times New Roman" w:cs="Times New Roman"/>
            <w:color w:val="000000"/>
            <w:kern w:val="0"/>
            <w:sz w:val="22"/>
            <w:szCs w:val="22"/>
            <w:lang w:eastAsia="en-US" w:bidi="ar-SA"/>
          </w:rPr>
          <w:t xml:space="preserve">“logic errors” </w:t>
        </w:r>
      </w:ins>
      <w:ins w:id="427" w:author="Yasset Perez-Riverol" w:date="2015-10-05T14:44:00Z">
        <w:r w:rsidR="002B39AB">
          <w:rPr>
            <w:rFonts w:ascii="Times New Roman" w:hAnsi="Times New Roman" w:cs="Times New Roman"/>
            <w:color w:val="000000"/>
            <w:kern w:val="0"/>
            <w:sz w:val="22"/>
            <w:szCs w:val="22"/>
            <w:lang w:eastAsia="en-US" w:bidi="ar-SA"/>
          </w:rPr>
          <w:t xml:space="preserve">where </w:t>
        </w:r>
        <w:r w:rsidR="002B39AB" w:rsidRPr="002B39AB">
          <w:rPr>
            <w:rFonts w:ascii="Times New Roman" w:hAnsi="Times New Roman" w:cs="Times New Roman"/>
            <w:color w:val="000000"/>
            <w:kern w:val="0"/>
            <w:sz w:val="22"/>
            <w:szCs w:val="22"/>
            <w:lang w:eastAsia="en-US" w:bidi="ar-SA"/>
          </w:rPr>
          <w:t xml:space="preserve">your </w:t>
        </w:r>
        <w:r w:rsidR="002B39AB">
          <w:rPr>
            <w:rFonts w:ascii="Times New Roman" w:hAnsi="Times New Roman" w:cs="Times New Roman"/>
            <w:color w:val="000000"/>
            <w:kern w:val="0"/>
            <w:sz w:val="22"/>
            <w:szCs w:val="22"/>
            <w:lang w:eastAsia="en-US" w:bidi="ar-SA"/>
          </w:rPr>
          <w:t xml:space="preserve">source code produce a different results compare with </w:t>
        </w:r>
        <w:r w:rsidR="002B39AB" w:rsidRPr="002B39AB">
          <w:rPr>
            <w:rFonts w:ascii="Times New Roman" w:hAnsi="Times New Roman" w:cs="Times New Roman"/>
            <w:color w:val="000000"/>
            <w:kern w:val="0"/>
            <w:sz w:val="22"/>
            <w:szCs w:val="22"/>
            <w:lang w:eastAsia="en-US" w:bidi="ar-SA"/>
          </w:rPr>
          <w:t>what you intended it to do</w:t>
        </w:r>
      </w:ins>
      <w:ins w:id="428" w:author="Yasset Perez-Riverol" w:date="2015-10-05T14:45:00Z">
        <w:r w:rsidR="002B39AB">
          <w:rPr>
            <w:rFonts w:ascii="Times New Roman" w:hAnsi="Times New Roman" w:cs="Times New Roman"/>
            <w:color w:val="000000"/>
            <w:kern w:val="0"/>
            <w:sz w:val="22"/>
            <w:szCs w:val="22"/>
            <w:lang w:eastAsia="en-US" w:bidi="ar-SA"/>
          </w:rPr>
          <w:t xml:space="preserve"> [add citation]. </w:t>
        </w:r>
        <w:bookmarkStart w:id="429" w:name="_GoBack"/>
        <w:bookmarkEnd w:id="429"/>
        <w:r w:rsidR="002B39AB">
          <w:rPr>
            <w:rFonts w:ascii="Times New Roman" w:hAnsi="Times New Roman" w:cs="Times New Roman"/>
            <w:color w:val="000000"/>
            <w:kern w:val="0"/>
            <w:sz w:val="22"/>
            <w:szCs w:val="22"/>
            <w:lang w:eastAsia="en-US" w:bidi="ar-SA"/>
          </w:rPr>
          <w:t xml:space="preserve">  </w:t>
        </w:r>
      </w:ins>
      <w:del w:id="430" w:author="Yasset Perez-Riverol" w:date="2015-10-05T14:27:00Z">
        <w:r w:rsidR="00076633" w:rsidRPr="00414588" w:rsidDel="009D15E4">
          <w:rPr>
            <w:rFonts w:ascii="Times New Roman" w:hAnsi="Times New Roman" w:cs="Times New Roman"/>
            <w:color w:val="000000"/>
            <w:kern w:val="0"/>
            <w:sz w:val="22"/>
            <w:szCs w:val="22"/>
            <w:highlight w:val="yellow"/>
            <w:lang w:eastAsia="en-US" w:bidi="ar-SA"/>
          </w:rPr>
          <w:tab/>
        </w:r>
      </w:del>
      <w:moveFromRangeStart w:id="431" w:author="Yasset Perez-Riverol" w:date="2015-10-05T11:32:00Z" w:name="move305664071"/>
      <w:moveFrom w:id="432" w:author="Yasset Perez-Riverol" w:date="2015-10-05T11:32:00Z">
        <w:del w:id="433" w:author="Yasset Perez-Riverol" w:date="2015-10-05T14:27:00Z">
          <w:r w:rsidR="00076633" w:rsidRPr="00414588" w:rsidDel="009D15E4">
            <w:rPr>
              <w:rFonts w:ascii="Times New Roman" w:hAnsi="Times New Roman" w:cs="Times New Roman"/>
              <w:color w:val="000000"/>
              <w:kern w:val="0"/>
              <w:sz w:val="22"/>
              <w:szCs w:val="22"/>
              <w:highlight w:val="yellow"/>
              <w:lang w:eastAsia="en-US" w:bidi="ar-SA"/>
            </w:rPr>
            <w:delText>Continuous integration</w:delText>
          </w:r>
        </w:del>
      </w:moveFrom>
      <w:moveFromRangeEnd w:id="431"/>
    </w:p>
    <w:p w14:paraId="3CA208F5"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2F3E782C" w14:textId="4EF875F0" w:rsidR="00076633" w:rsidRPr="00076633"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moveFromRangeStart w:id="434" w:author="Yasset Perez-Riverol" w:date="2015-10-05T11:22:00Z" w:name="move305663481"/>
      <w:moveFrom w:id="435" w:author="Yasset Perez-Riverol" w:date="2015-10-05T11:22:00Z">
        <w:r w:rsidRPr="003C7F1C" w:rsidDel="0059652D">
          <w:rPr>
            <w:rFonts w:ascii="Times New Roman" w:hAnsi="Times New Roman" w:cs="Times New Roman"/>
            <w:b/>
            <w:color w:val="000000"/>
            <w:kern w:val="0"/>
            <w:sz w:val="22"/>
            <w:szCs w:val="22"/>
            <w:lang w:eastAsia="en-US" w:bidi="ar-SA"/>
          </w:rPr>
          <w:t xml:space="preserve">Rule </w:t>
        </w:r>
        <w:r w:rsidRPr="00076633" w:rsidDel="0059652D">
          <w:rPr>
            <w:rFonts w:ascii="Times New Roman" w:hAnsi="Times New Roman" w:cs="Times New Roman"/>
            <w:b/>
            <w:color w:val="000000"/>
            <w:kern w:val="0"/>
            <w:sz w:val="22"/>
            <w:szCs w:val="22"/>
            <w:lang w:eastAsia="en-US" w:bidi="ar-SA"/>
          </w:rPr>
          <w:t>3. Promote your project/s</w:t>
        </w:r>
        <w:r w:rsidR="003C7F1C" w:rsidRPr="003C7F1C" w:rsidDel="0059652D">
          <w:rPr>
            <w:rFonts w:ascii="Times New Roman" w:hAnsi="Times New Roman" w:cs="Times New Roman"/>
            <w:b/>
            <w:color w:val="000000"/>
            <w:kern w:val="0"/>
            <w:sz w:val="22"/>
            <w:szCs w:val="22"/>
            <w:lang w:eastAsia="en-US" w:bidi="ar-SA"/>
          </w:rPr>
          <w:t xml:space="preserve"> in the scientific community</w:t>
        </w:r>
      </w:moveFrom>
    </w:p>
    <w:p w14:paraId="0A94E94F" w14:textId="71E61E48" w:rsidR="00076633" w:rsidRPr="00414588"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moveFrom w:id="436" w:author="Yasset Perez-Riverol" w:date="2015-10-05T11:22:00Z">
        <w:r w:rsidRPr="00076633" w:rsidDel="0059652D">
          <w:rPr>
            <w:rFonts w:ascii="Times New Roman" w:hAnsi="Times New Roman" w:cs="Times New Roman"/>
            <w:color w:val="000000"/>
            <w:kern w:val="0"/>
            <w:sz w:val="22"/>
            <w:szCs w:val="22"/>
            <w:lang w:eastAsia="en-US" w:bidi="ar-SA"/>
          </w:rPr>
          <w:tab/>
        </w:r>
        <w:r w:rsidRPr="00414588" w:rsidDel="0059652D">
          <w:rPr>
            <w:rFonts w:ascii="Times New Roman" w:hAnsi="Times New Roman" w:cs="Times New Roman"/>
            <w:color w:val="000000"/>
            <w:kern w:val="0"/>
            <w:sz w:val="22"/>
            <w:szCs w:val="22"/>
            <w:highlight w:val="yellow"/>
            <w:lang w:eastAsia="en-US" w:bidi="ar-SA"/>
          </w:rPr>
          <w:t xml:space="preserve">Social activity of </w:t>
        </w:r>
        <w:commentRangeStart w:id="437"/>
        <w:r w:rsidRPr="00414588" w:rsidDel="00CA3983">
          <w:rPr>
            <w:rFonts w:ascii="Times New Roman" w:hAnsi="Times New Roman" w:cs="Times New Roman"/>
            <w:color w:val="000000"/>
            <w:kern w:val="0"/>
            <w:sz w:val="22"/>
            <w:szCs w:val="22"/>
            <w:highlight w:val="yellow"/>
            <w:lang w:eastAsia="en-US" w:bidi="ar-SA"/>
          </w:rPr>
          <w:t>GitHub</w:t>
        </w:r>
        <w:commentRangeEnd w:id="437"/>
        <w:r w:rsidR="00414588" w:rsidDel="0059652D">
          <w:rPr>
            <w:rStyle w:val="CommentReference"/>
            <w:rFonts w:ascii="Liberation Serif" w:hAnsi="Liberation Serif"/>
            <w:color w:val="auto"/>
            <w:lang w:val="en-US"/>
          </w:rPr>
          <w:commentReference w:id="437"/>
        </w:r>
        <w:r w:rsidRPr="00414588" w:rsidDel="0059652D">
          <w:rPr>
            <w:rFonts w:ascii="Times New Roman" w:hAnsi="Times New Roman" w:cs="Times New Roman"/>
            <w:color w:val="000000"/>
            <w:kern w:val="0"/>
            <w:sz w:val="22"/>
            <w:szCs w:val="22"/>
            <w:highlight w:val="yellow"/>
            <w:lang w:eastAsia="en-US" w:bidi="ar-SA"/>
          </w:rPr>
          <w:t xml:space="preserve"> </w:t>
        </w:r>
      </w:moveFrom>
    </w:p>
    <w:p w14:paraId="0DC72D74" w14:textId="2DB9D4BD" w:rsidR="00076633" w:rsidRPr="00076633" w:rsidDel="0059652D"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moveFrom w:id="438" w:author="Yasset Perez-Riverol" w:date="2015-10-05T11:22:00Z">
        <w:r w:rsidRPr="00414588" w:rsidDel="0059652D">
          <w:rPr>
            <w:rFonts w:ascii="Times New Roman" w:hAnsi="Times New Roman" w:cs="Times New Roman"/>
            <w:color w:val="000000"/>
            <w:kern w:val="0"/>
            <w:sz w:val="22"/>
            <w:szCs w:val="22"/>
            <w:highlight w:val="yellow"/>
            <w:lang w:eastAsia="en-US" w:bidi="ar-SA"/>
          </w:rPr>
          <w:tab/>
          <w:t>Code snippets (Gist)</w:t>
        </w:r>
      </w:moveFrom>
    </w:p>
    <w:moveFromRangeEnd w:id="434"/>
    <w:p w14:paraId="2D2785FF" w14:textId="4D233512" w:rsidR="00076633" w:rsidRPr="00076633" w:rsidDel="0059652D" w:rsidRDefault="00076633" w:rsidP="00CF7EF8">
      <w:pPr>
        <w:widowControl/>
        <w:tabs>
          <w:tab w:val="clear" w:pos="1251"/>
        </w:tabs>
        <w:suppressAutoHyphens w:val="0"/>
        <w:autoSpaceDE/>
        <w:spacing w:after="60" w:line="360" w:lineRule="auto"/>
        <w:jc w:val="both"/>
        <w:divId w:val="1224101753"/>
        <w:rPr>
          <w:del w:id="439" w:author="Yasset Perez-Riverol" w:date="2015-10-05T11:22:00Z"/>
          <w:rFonts w:ascii="Times New Roman" w:hAnsi="Times New Roman" w:cs="Times New Roman"/>
          <w:color w:val="auto"/>
          <w:kern w:val="0"/>
          <w:sz w:val="22"/>
          <w:szCs w:val="22"/>
          <w:lang w:eastAsia="en-US" w:bidi="ar-SA"/>
        </w:rPr>
      </w:pPr>
    </w:p>
    <w:p w14:paraId="7DA7B586" w14:textId="67140F32" w:rsidR="00BE3954" w:rsidRPr="005027FE"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Change w:id="440" w:author="Yasset Perez-Riverol" w:date="2015-10-05T11:31:00Z">
            <w:rPr>
              <w:rFonts w:ascii="Times New Roman" w:hAnsi="Times New Roman" w:cs="Times New Roman"/>
              <w:color w:val="auto"/>
              <w:kern w:val="0"/>
              <w:sz w:val="22"/>
              <w:szCs w:val="22"/>
              <w:lang w:eastAsia="en-US" w:bidi="ar-SA"/>
            </w:rPr>
          </w:rPrChange>
        </w:rPr>
      </w:pPr>
      <w:r w:rsidRPr="003C7F1C">
        <w:rPr>
          <w:rFonts w:ascii="Times New Roman" w:hAnsi="Times New Roman" w:cs="Times New Roman"/>
          <w:b/>
          <w:color w:val="000000"/>
          <w:kern w:val="0"/>
          <w:sz w:val="22"/>
          <w:szCs w:val="22"/>
          <w:lang w:eastAsia="en-US" w:bidi="ar-SA"/>
        </w:rPr>
        <w:t xml:space="preserve">Rule </w:t>
      </w:r>
      <w:ins w:id="441" w:author="Yasset Perez-Riverol" w:date="2015-10-05T11:22:00Z">
        <w:r w:rsidR="0059652D">
          <w:rPr>
            <w:rFonts w:ascii="Times New Roman" w:hAnsi="Times New Roman" w:cs="Times New Roman"/>
            <w:b/>
            <w:color w:val="000000"/>
            <w:kern w:val="0"/>
            <w:sz w:val="22"/>
            <w:szCs w:val="22"/>
            <w:lang w:eastAsia="en-US" w:bidi="ar-SA"/>
          </w:rPr>
          <w:t>4</w:t>
        </w:r>
      </w:ins>
      <w:del w:id="442" w:author="Yasset Perez-Riverol" w:date="2015-10-05T11:22:00Z">
        <w:r w:rsidRPr="00076633" w:rsidDel="0059652D">
          <w:rPr>
            <w:rFonts w:ascii="Times New Roman" w:hAnsi="Times New Roman" w:cs="Times New Roman"/>
            <w:b/>
            <w:color w:val="000000"/>
            <w:kern w:val="0"/>
            <w:sz w:val="22"/>
            <w:szCs w:val="22"/>
            <w:lang w:eastAsia="en-US" w:bidi="ar-SA"/>
          </w:rPr>
          <w:delText>4</w:delText>
        </w:r>
      </w:del>
      <w:r w:rsidRPr="00076633">
        <w:rPr>
          <w:rFonts w:ascii="Times New Roman" w:hAnsi="Times New Roman" w:cs="Times New Roman"/>
          <w:b/>
          <w:color w:val="000000"/>
          <w:kern w:val="0"/>
          <w:sz w:val="22"/>
          <w:szCs w:val="22"/>
          <w:lang w:eastAsia="en-US" w:bidi="ar-SA"/>
        </w:rPr>
        <w:t xml:space="preserve">. </w:t>
      </w:r>
      <w:r w:rsidR="003C7F1C">
        <w:rPr>
          <w:rFonts w:ascii="Times New Roman" w:hAnsi="Times New Roman" w:cs="Times New Roman"/>
          <w:b/>
          <w:color w:val="000000"/>
          <w:kern w:val="0"/>
          <w:sz w:val="22"/>
          <w:szCs w:val="22"/>
          <w:lang w:eastAsia="en-US" w:bidi="ar-SA"/>
        </w:rPr>
        <w:t xml:space="preserve">Use </w:t>
      </w:r>
      <w:del w:id="443" w:author="Yasset Perez-Riverol" w:date="2015-10-05T08:58:00Z">
        <w:r w:rsidR="003C7F1C" w:rsidDel="00CA3983">
          <w:rPr>
            <w:rFonts w:ascii="Times New Roman" w:hAnsi="Times New Roman" w:cs="Times New Roman"/>
            <w:b/>
            <w:color w:val="000000"/>
            <w:kern w:val="0"/>
            <w:sz w:val="22"/>
            <w:szCs w:val="22"/>
            <w:lang w:eastAsia="en-US" w:bidi="ar-SA"/>
          </w:rPr>
          <w:delText>GitHub</w:delText>
        </w:r>
      </w:del>
      <w:ins w:id="444" w:author="Yasset Perez-Riverol" w:date="2015-10-05T08:58:00Z">
        <w:r w:rsidR="00CA3983">
          <w:rPr>
            <w:rFonts w:ascii="Times New Roman" w:hAnsi="Times New Roman" w:cs="Times New Roman"/>
            <w:b/>
            <w:color w:val="000000"/>
            <w:kern w:val="0"/>
            <w:sz w:val="22"/>
            <w:szCs w:val="22"/>
            <w:lang w:eastAsia="en-US" w:bidi="ar-SA"/>
          </w:rPr>
          <w:t>GitHub</w:t>
        </w:r>
      </w:ins>
      <w:r w:rsidR="003C7F1C">
        <w:rPr>
          <w:rFonts w:ascii="Times New Roman" w:hAnsi="Times New Roman" w:cs="Times New Roman"/>
          <w:b/>
          <w:color w:val="000000"/>
          <w:kern w:val="0"/>
          <w:sz w:val="22"/>
          <w:szCs w:val="22"/>
          <w:lang w:eastAsia="en-US" w:bidi="ar-SA"/>
        </w:rPr>
        <w:t xml:space="preserve"> web pages to m</w:t>
      </w:r>
      <w:r w:rsidRPr="00076633">
        <w:rPr>
          <w:rFonts w:ascii="Times New Roman" w:hAnsi="Times New Roman" w:cs="Times New Roman"/>
          <w:b/>
          <w:color w:val="000000"/>
          <w:kern w:val="0"/>
          <w:sz w:val="22"/>
          <w:szCs w:val="22"/>
          <w:lang w:eastAsia="en-US" w:bidi="ar-SA"/>
        </w:rPr>
        <w:t>ake documentation attractive to your users and other possible future collaborators</w:t>
      </w:r>
      <w:r w:rsidRPr="00076633">
        <w:rPr>
          <w:rFonts w:ascii="Times New Roman" w:hAnsi="Times New Roman" w:cs="Times New Roman"/>
          <w:color w:val="000000"/>
          <w:kern w:val="0"/>
          <w:sz w:val="22"/>
          <w:szCs w:val="22"/>
          <w:lang w:eastAsia="en-US" w:bidi="ar-SA"/>
        </w:rPr>
        <w:t xml:space="preserve"> (use Git web pages)</w:t>
      </w:r>
    </w:p>
    <w:p w14:paraId="6A281AD0"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1F9993F4" w14:textId="7CE60C3B" w:rsidR="00076633" w:rsidRPr="00077F6F"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 xml:space="preserve">5. </w:t>
      </w:r>
      <w:r w:rsidR="00077F6F">
        <w:rPr>
          <w:rFonts w:ascii="Times New Roman" w:hAnsi="Times New Roman" w:cs="Times New Roman"/>
          <w:b/>
          <w:color w:val="000000"/>
          <w:kern w:val="0"/>
          <w:sz w:val="22"/>
          <w:szCs w:val="22"/>
          <w:lang w:eastAsia="en-US" w:bidi="ar-SA"/>
        </w:rPr>
        <w:t>Always l</w:t>
      </w:r>
      <w:r w:rsidRPr="00076633">
        <w:rPr>
          <w:rFonts w:ascii="Times New Roman" w:hAnsi="Times New Roman" w:cs="Times New Roman"/>
          <w:b/>
          <w:color w:val="000000"/>
          <w:kern w:val="0"/>
          <w:sz w:val="22"/>
          <w:szCs w:val="22"/>
          <w:lang w:eastAsia="en-US" w:bidi="ar-SA"/>
        </w:rPr>
        <w:t>ink</w:t>
      </w:r>
      <w:r w:rsidR="00DD6FA0">
        <w:rPr>
          <w:rFonts w:ascii="Times New Roman" w:hAnsi="Times New Roman" w:cs="Times New Roman"/>
          <w:b/>
          <w:color w:val="000000"/>
          <w:kern w:val="0"/>
          <w:sz w:val="22"/>
          <w:szCs w:val="22"/>
          <w:lang w:eastAsia="en-US" w:bidi="ar-SA"/>
        </w:rPr>
        <w:t xml:space="preserve"> and highlight</w:t>
      </w:r>
      <w:r w:rsidRPr="00076633">
        <w:rPr>
          <w:rFonts w:ascii="Times New Roman" w:hAnsi="Times New Roman" w:cs="Times New Roman"/>
          <w:b/>
          <w:color w:val="000000"/>
          <w:kern w:val="0"/>
          <w:sz w:val="22"/>
          <w:szCs w:val="22"/>
          <w:lang w:eastAsia="en-US" w:bidi="ar-SA"/>
        </w:rPr>
        <w:t xml:space="preserve"> your </w:t>
      </w:r>
      <w:r w:rsidR="00B84C20">
        <w:rPr>
          <w:rFonts w:ascii="Times New Roman" w:hAnsi="Times New Roman" w:cs="Times New Roman"/>
          <w:b/>
          <w:color w:val="000000"/>
          <w:kern w:val="0"/>
          <w:sz w:val="22"/>
          <w:szCs w:val="22"/>
          <w:lang w:eastAsia="en-US" w:bidi="ar-SA"/>
        </w:rPr>
        <w:t xml:space="preserve">deposited </w:t>
      </w:r>
      <w:r w:rsidR="00534C27">
        <w:rPr>
          <w:rFonts w:ascii="Times New Roman" w:hAnsi="Times New Roman" w:cs="Times New Roman"/>
          <w:b/>
          <w:color w:val="000000"/>
          <w:kern w:val="0"/>
          <w:sz w:val="22"/>
          <w:szCs w:val="22"/>
          <w:lang w:eastAsia="en-US" w:bidi="ar-SA"/>
        </w:rPr>
        <w:t xml:space="preserve">source </w:t>
      </w:r>
      <w:r w:rsidRPr="00076633">
        <w:rPr>
          <w:rFonts w:ascii="Times New Roman" w:hAnsi="Times New Roman" w:cs="Times New Roman"/>
          <w:b/>
          <w:color w:val="000000"/>
          <w:kern w:val="0"/>
          <w:sz w:val="22"/>
          <w:szCs w:val="22"/>
          <w:lang w:eastAsia="en-US" w:bidi="ar-SA"/>
        </w:rPr>
        <w:t xml:space="preserve">code </w:t>
      </w:r>
      <w:r w:rsidR="00DD6FA0">
        <w:rPr>
          <w:rFonts w:ascii="Times New Roman" w:hAnsi="Times New Roman" w:cs="Times New Roman"/>
          <w:b/>
          <w:color w:val="000000"/>
          <w:kern w:val="0"/>
          <w:sz w:val="22"/>
          <w:szCs w:val="22"/>
          <w:lang w:eastAsia="en-US" w:bidi="ar-SA"/>
        </w:rPr>
        <w:t>in</w:t>
      </w:r>
      <w:r w:rsidR="00B84C20">
        <w:rPr>
          <w:rFonts w:ascii="Times New Roman" w:hAnsi="Times New Roman" w:cs="Times New Roman"/>
          <w:b/>
          <w:color w:val="000000"/>
          <w:kern w:val="0"/>
          <w:sz w:val="22"/>
          <w:szCs w:val="22"/>
          <w:lang w:eastAsia="en-US" w:bidi="ar-SA"/>
        </w:rPr>
        <w:t xml:space="preserve"> </w:t>
      </w:r>
      <w:r w:rsidRPr="00076633">
        <w:rPr>
          <w:rFonts w:ascii="Times New Roman" w:hAnsi="Times New Roman" w:cs="Times New Roman"/>
          <w:b/>
          <w:color w:val="000000"/>
          <w:kern w:val="0"/>
          <w:sz w:val="22"/>
          <w:szCs w:val="22"/>
          <w:lang w:eastAsia="en-US" w:bidi="ar-SA"/>
        </w:rPr>
        <w:t xml:space="preserve">publications </w:t>
      </w:r>
    </w:p>
    <w:p w14:paraId="3E25F99C" w14:textId="32BCE431" w:rsidR="00AE1D0D"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 xml:space="preserve">As </w:t>
      </w:r>
      <w:r w:rsidR="00AF4B67">
        <w:rPr>
          <w:rFonts w:ascii="Times New Roman" w:hAnsi="Times New Roman" w:cs="Times New Roman"/>
          <w:color w:val="000000"/>
          <w:kern w:val="0"/>
          <w:sz w:val="22"/>
          <w:szCs w:val="22"/>
          <w:lang w:eastAsia="en-US" w:bidi="ar-SA"/>
        </w:rPr>
        <w:t xml:space="preserve">already </w:t>
      </w:r>
      <w:r>
        <w:rPr>
          <w:rFonts w:ascii="Times New Roman" w:hAnsi="Times New Roman" w:cs="Times New Roman"/>
          <w:color w:val="000000"/>
          <w:kern w:val="0"/>
          <w:sz w:val="22"/>
          <w:szCs w:val="22"/>
          <w:lang w:eastAsia="en-US" w:bidi="ar-SA"/>
        </w:rPr>
        <w:t xml:space="preserve">mentioned </w:t>
      </w:r>
      <w:r w:rsidR="00AE1D0D">
        <w:rPr>
          <w:rFonts w:ascii="Times New Roman" w:hAnsi="Times New Roman" w:cs="Times New Roman"/>
          <w:color w:val="000000"/>
          <w:kern w:val="0"/>
          <w:sz w:val="22"/>
          <w:szCs w:val="22"/>
          <w:lang w:eastAsia="en-US" w:bidi="ar-SA"/>
        </w:rPr>
        <w:t xml:space="preserve">in the introduction, </w:t>
      </w:r>
      <w:r>
        <w:rPr>
          <w:rFonts w:ascii="Times New Roman" w:hAnsi="Times New Roman" w:cs="Times New Roman"/>
          <w:color w:val="000000"/>
          <w:kern w:val="0"/>
          <w:sz w:val="22"/>
          <w:szCs w:val="22"/>
          <w:lang w:eastAsia="en-US" w:bidi="ar-SA"/>
        </w:rPr>
        <w:t>reproducibility</w:t>
      </w:r>
      <w:r w:rsidR="00AE1D0D">
        <w:rPr>
          <w:rFonts w:ascii="Times New Roman" w:hAnsi="Times New Roman" w:cs="Times New Roman"/>
          <w:color w:val="000000"/>
          <w:kern w:val="0"/>
          <w:sz w:val="22"/>
          <w:szCs w:val="22"/>
          <w:lang w:eastAsia="en-US" w:bidi="ar-SA"/>
        </w:rPr>
        <w:t xml:space="preserve"> of the scientific claims</w:t>
      </w:r>
      <w:r>
        <w:rPr>
          <w:rFonts w:ascii="Times New Roman" w:hAnsi="Times New Roman" w:cs="Times New Roman"/>
          <w:color w:val="000000"/>
          <w:kern w:val="0"/>
          <w:sz w:val="22"/>
          <w:szCs w:val="22"/>
          <w:lang w:eastAsia="en-US" w:bidi="ar-SA"/>
        </w:rPr>
        <w:t xml:space="preserve"> should be enabled by providing openly the software and the datasets that are used in a particular study described in a publication. </w:t>
      </w:r>
      <w:r w:rsidR="00AE1D0D">
        <w:rPr>
          <w:rFonts w:ascii="Times New Roman" w:hAnsi="Times New Roman" w:cs="Times New Roman"/>
          <w:color w:val="000000"/>
          <w:kern w:val="0"/>
          <w:sz w:val="22"/>
          <w:szCs w:val="22"/>
          <w:lang w:eastAsia="en-US" w:bidi="ar-SA"/>
        </w:rPr>
        <w:t>You should always h</w:t>
      </w:r>
      <w:r w:rsidR="00076633" w:rsidRPr="00076633">
        <w:rPr>
          <w:rFonts w:ascii="Times New Roman" w:hAnsi="Times New Roman" w:cs="Times New Roman"/>
          <w:color w:val="000000"/>
          <w:kern w:val="0"/>
          <w:sz w:val="22"/>
          <w:szCs w:val="22"/>
          <w:lang w:eastAsia="en-US" w:bidi="ar-SA"/>
        </w:rPr>
        <w:t xml:space="preserve">ighlight </w:t>
      </w:r>
      <w:r w:rsidR="00AE1D0D" w:rsidRPr="00076633">
        <w:rPr>
          <w:rFonts w:ascii="Times New Roman" w:hAnsi="Times New Roman" w:cs="Times New Roman"/>
          <w:color w:val="000000"/>
          <w:kern w:val="0"/>
          <w:sz w:val="22"/>
          <w:szCs w:val="22"/>
          <w:lang w:eastAsia="en-US" w:bidi="ar-SA"/>
        </w:rPr>
        <w:t xml:space="preserve">as much as possible </w:t>
      </w:r>
      <w:r w:rsidRPr="00076633">
        <w:rPr>
          <w:rFonts w:ascii="Times New Roman" w:hAnsi="Times New Roman" w:cs="Times New Roman"/>
          <w:color w:val="000000"/>
          <w:kern w:val="0"/>
          <w:sz w:val="22"/>
          <w:szCs w:val="22"/>
          <w:lang w:eastAsia="en-US" w:bidi="ar-SA"/>
        </w:rPr>
        <w:t xml:space="preserve">in your </w:t>
      </w:r>
      <w:r w:rsidR="00AE1D0D">
        <w:rPr>
          <w:rFonts w:ascii="Times New Roman" w:hAnsi="Times New Roman" w:cs="Times New Roman"/>
          <w:color w:val="000000"/>
          <w:kern w:val="0"/>
          <w:sz w:val="22"/>
          <w:szCs w:val="22"/>
          <w:lang w:eastAsia="en-US" w:bidi="ar-SA"/>
        </w:rPr>
        <w:t>publications</w:t>
      </w:r>
      <w:r w:rsidRPr="00076633">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that your code</w:t>
      </w:r>
      <w:r w:rsidR="00AE1D0D">
        <w:rPr>
          <w:rFonts w:ascii="Times New Roman" w:hAnsi="Times New Roman" w:cs="Times New Roman"/>
          <w:color w:val="000000"/>
          <w:kern w:val="0"/>
          <w:sz w:val="22"/>
          <w:szCs w:val="22"/>
          <w:lang w:eastAsia="en-US" w:bidi="ar-SA"/>
        </w:rPr>
        <w:t xml:space="preserve"> is freely available in </w:t>
      </w:r>
      <w:del w:id="445" w:author="Yasset Perez-Riverol" w:date="2015-10-05T08:58:00Z">
        <w:r w:rsidR="00AE1D0D" w:rsidDel="00CA3983">
          <w:rPr>
            <w:rFonts w:ascii="Times New Roman" w:hAnsi="Times New Roman" w:cs="Times New Roman"/>
            <w:color w:val="000000"/>
            <w:kern w:val="0"/>
            <w:sz w:val="22"/>
            <w:szCs w:val="22"/>
            <w:lang w:eastAsia="en-US" w:bidi="ar-SA"/>
          </w:rPr>
          <w:delText>GitHub</w:delText>
        </w:r>
      </w:del>
      <w:ins w:id="446" w:author="Yasset Perez-Riverol" w:date="2015-10-05T08:58:00Z">
        <w:r w:rsidR="00CA3983">
          <w:rPr>
            <w:rFonts w:ascii="Times New Roman" w:hAnsi="Times New Roman" w:cs="Times New Roman"/>
            <w:color w:val="000000"/>
            <w:kern w:val="0"/>
            <w:sz w:val="22"/>
            <w:szCs w:val="22"/>
            <w:lang w:eastAsia="en-US" w:bidi="ar-SA"/>
          </w:rPr>
          <w:t>GitHub</w:t>
        </w:r>
      </w:ins>
      <w:r w:rsidR="00AE1D0D">
        <w:rPr>
          <w:rFonts w:ascii="Times New Roman" w:hAnsi="Times New Roman" w:cs="Times New Roman"/>
          <w:color w:val="000000"/>
          <w:kern w:val="0"/>
          <w:sz w:val="22"/>
          <w:szCs w:val="22"/>
          <w:lang w:eastAsia="en-US" w:bidi="ar-SA"/>
        </w:rPr>
        <w:t xml:space="preserve">, </w:t>
      </w:r>
      <w:r w:rsidR="00076633" w:rsidRPr="00076633">
        <w:rPr>
          <w:rFonts w:ascii="Times New Roman" w:hAnsi="Times New Roman" w:cs="Times New Roman"/>
          <w:color w:val="000000"/>
          <w:kern w:val="0"/>
          <w:sz w:val="22"/>
          <w:szCs w:val="22"/>
          <w:lang w:eastAsia="en-US" w:bidi="ar-SA"/>
        </w:rPr>
        <w:t xml:space="preserve">together with any other relevant piece of information that you </w:t>
      </w:r>
      <w:r w:rsidR="00AE1D0D">
        <w:rPr>
          <w:rFonts w:ascii="Times New Roman" w:hAnsi="Times New Roman" w:cs="Times New Roman"/>
          <w:color w:val="000000"/>
          <w:kern w:val="0"/>
          <w:sz w:val="22"/>
          <w:szCs w:val="22"/>
          <w:lang w:eastAsia="en-US" w:bidi="ar-SA"/>
        </w:rPr>
        <w:t>may have</w:t>
      </w:r>
      <w:r w:rsidR="00076633" w:rsidRPr="00076633">
        <w:rPr>
          <w:rFonts w:ascii="Times New Roman" w:hAnsi="Times New Roman" w:cs="Times New Roman"/>
          <w:color w:val="000000"/>
          <w:kern w:val="0"/>
          <w:sz w:val="22"/>
          <w:szCs w:val="22"/>
          <w:lang w:eastAsia="en-US" w:bidi="ar-SA"/>
        </w:rPr>
        <w:t xml:space="preserve"> deposited. </w:t>
      </w:r>
    </w:p>
    <w:p w14:paraId="61CDAAD1" w14:textId="0CB317CB" w:rsidR="00076633" w:rsidRPr="00E757F6" w:rsidRDefault="00E757F6"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In our experience, this</w:t>
      </w:r>
      <w:r w:rsidR="00AE1D0D">
        <w:rPr>
          <w:rFonts w:ascii="Times New Roman" w:hAnsi="Times New Roman" w:cs="Times New Roman"/>
          <w:color w:val="000000"/>
          <w:kern w:val="0"/>
          <w:sz w:val="22"/>
          <w:szCs w:val="22"/>
          <w:lang w:eastAsia="en-US" w:bidi="ar-SA"/>
        </w:rPr>
        <w:t xml:space="preserve"> openness</w:t>
      </w:r>
      <w:r>
        <w:rPr>
          <w:rFonts w:ascii="Times New Roman" w:hAnsi="Times New Roman" w:cs="Times New Roman"/>
          <w:color w:val="000000"/>
          <w:kern w:val="0"/>
          <w:sz w:val="22"/>
          <w:szCs w:val="22"/>
          <w:lang w:eastAsia="en-US" w:bidi="ar-SA"/>
        </w:rPr>
        <w:t xml:space="preserve"> definitely increases </w:t>
      </w:r>
      <w:r w:rsidR="00AE1D0D">
        <w:rPr>
          <w:rFonts w:ascii="Times New Roman" w:hAnsi="Times New Roman" w:cs="Times New Roman"/>
          <w:color w:val="000000"/>
          <w:kern w:val="0"/>
          <w:sz w:val="22"/>
          <w:szCs w:val="22"/>
          <w:lang w:eastAsia="en-US" w:bidi="ar-SA"/>
        </w:rPr>
        <w:t xml:space="preserve">your chances </w:t>
      </w:r>
      <w:r>
        <w:rPr>
          <w:rFonts w:ascii="Times New Roman" w:hAnsi="Times New Roman" w:cs="Times New Roman"/>
          <w:color w:val="000000"/>
          <w:kern w:val="0"/>
          <w:sz w:val="22"/>
          <w:szCs w:val="22"/>
          <w:lang w:eastAsia="en-US" w:bidi="ar-SA"/>
        </w:rPr>
        <w:t>of getting the paper accepted for publication. On one hand, journal editors and reviewers have the opportunity to reproduce your findings during the manuscript review process</w:t>
      </w:r>
      <w:r w:rsidR="00AE1D0D">
        <w:rPr>
          <w:rFonts w:ascii="Times New Roman" w:hAnsi="Times New Roman" w:cs="Times New Roman"/>
          <w:color w:val="000000"/>
          <w:kern w:val="0"/>
          <w:sz w:val="22"/>
          <w:szCs w:val="22"/>
          <w:lang w:eastAsia="en-US" w:bidi="ar-SA"/>
        </w:rPr>
        <w:t xml:space="preserve"> and realize that you have nothing to hide</w:t>
      </w:r>
      <w:r>
        <w:rPr>
          <w:rFonts w:ascii="Times New Roman" w:hAnsi="Times New Roman" w:cs="Times New Roman"/>
          <w:color w:val="000000"/>
          <w:kern w:val="0"/>
          <w:sz w:val="22"/>
          <w:szCs w:val="22"/>
          <w:lang w:eastAsia="en-US" w:bidi="ar-SA"/>
        </w:rPr>
        <w:t xml:space="preserve">. On the other, once the paper is published, the same can be done by any member of the scientific community, </w:t>
      </w:r>
      <w:r w:rsidR="00AE1D0D">
        <w:rPr>
          <w:rFonts w:ascii="Times New Roman" w:hAnsi="Times New Roman" w:cs="Times New Roman"/>
          <w:color w:val="000000"/>
          <w:kern w:val="0"/>
          <w:sz w:val="22"/>
          <w:szCs w:val="22"/>
          <w:lang w:eastAsia="en-US" w:bidi="ar-SA"/>
        </w:rPr>
        <w:t>which can increase</w:t>
      </w:r>
      <w:r>
        <w:rPr>
          <w:rFonts w:ascii="Times New Roman" w:hAnsi="Times New Roman" w:cs="Times New Roman"/>
          <w:color w:val="000000"/>
          <w:kern w:val="0"/>
          <w:sz w:val="22"/>
          <w:szCs w:val="22"/>
          <w:lang w:eastAsia="en-US" w:bidi="ar-SA"/>
        </w:rPr>
        <w:t xml:space="preserve"> your opportunities for </w:t>
      </w:r>
      <w:r w:rsidR="00AE1D0D">
        <w:rPr>
          <w:rFonts w:ascii="Times New Roman" w:hAnsi="Times New Roman" w:cs="Times New Roman"/>
          <w:color w:val="000000"/>
          <w:kern w:val="0"/>
          <w:sz w:val="22"/>
          <w:szCs w:val="22"/>
          <w:lang w:eastAsia="en-US" w:bidi="ar-SA"/>
        </w:rPr>
        <w:t xml:space="preserve">further </w:t>
      </w:r>
      <w:r>
        <w:rPr>
          <w:rFonts w:ascii="Times New Roman" w:hAnsi="Times New Roman" w:cs="Times New Roman"/>
          <w:color w:val="000000"/>
          <w:kern w:val="0"/>
          <w:sz w:val="22"/>
          <w:szCs w:val="22"/>
          <w:lang w:eastAsia="en-US" w:bidi="ar-SA"/>
        </w:rPr>
        <w:t>discussion and collaboration.</w:t>
      </w:r>
      <w:r w:rsidR="00B84C20">
        <w:rPr>
          <w:rFonts w:ascii="Times New Roman" w:hAnsi="Times New Roman" w:cs="Times New Roman"/>
          <w:color w:val="000000"/>
          <w:kern w:val="0"/>
          <w:sz w:val="22"/>
          <w:szCs w:val="22"/>
          <w:lang w:eastAsia="en-US" w:bidi="ar-SA"/>
        </w:rPr>
        <w:t xml:space="preserve"> </w:t>
      </w:r>
    </w:p>
    <w:p w14:paraId="4CBB0697" w14:textId="77777777" w:rsidR="0059652D" w:rsidRDefault="0059652D" w:rsidP="0059652D">
      <w:pPr>
        <w:widowControl/>
        <w:tabs>
          <w:tab w:val="clear" w:pos="1251"/>
        </w:tabs>
        <w:suppressAutoHyphens w:val="0"/>
        <w:autoSpaceDE/>
        <w:spacing w:after="60" w:line="360" w:lineRule="auto"/>
        <w:jc w:val="both"/>
        <w:divId w:val="1224101753"/>
        <w:rPr>
          <w:ins w:id="447" w:author="Yasset Perez-Riverol" w:date="2015-10-05T11:22:00Z"/>
          <w:rFonts w:ascii="Times New Roman" w:hAnsi="Times New Roman" w:cs="Times New Roman"/>
          <w:b/>
          <w:color w:val="000000"/>
          <w:kern w:val="0"/>
          <w:sz w:val="22"/>
          <w:szCs w:val="22"/>
          <w:lang w:eastAsia="en-US" w:bidi="ar-SA"/>
        </w:rPr>
      </w:pPr>
    </w:p>
    <w:p w14:paraId="26E5B8B5" w14:textId="77777777" w:rsidR="0059652D" w:rsidRPr="00076633" w:rsidRDefault="0059652D" w:rsidP="0059652D">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moveToRangeStart w:id="448" w:author="Yasset Perez-Riverol" w:date="2015-10-05T11:22:00Z" w:name="move305663481"/>
      <w:moveTo w:id="449" w:author="Yasset Perez-Riverol" w:date="2015-10-05T11:22:00Z">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3. Promote your project/s</w:t>
        </w:r>
        <w:r w:rsidRPr="003C7F1C">
          <w:rPr>
            <w:rFonts w:ascii="Times New Roman" w:hAnsi="Times New Roman" w:cs="Times New Roman"/>
            <w:b/>
            <w:color w:val="000000"/>
            <w:kern w:val="0"/>
            <w:sz w:val="22"/>
            <w:szCs w:val="22"/>
            <w:lang w:eastAsia="en-US" w:bidi="ar-SA"/>
          </w:rPr>
          <w:t xml:space="preserve"> in the scientific community</w:t>
        </w:r>
      </w:moveTo>
    </w:p>
    <w:p w14:paraId="55EBCCCC" w14:textId="77777777" w:rsidR="0059652D" w:rsidRPr="00414588" w:rsidRDefault="0059652D" w:rsidP="0059652D">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highlight w:val="yellow"/>
          <w:lang w:eastAsia="en-US" w:bidi="ar-SA"/>
        </w:rPr>
      </w:pPr>
      <w:moveTo w:id="450" w:author="Yasset Perez-Riverol" w:date="2015-10-05T11:22:00Z">
        <w:r w:rsidRPr="00076633">
          <w:rPr>
            <w:rFonts w:ascii="Times New Roman" w:hAnsi="Times New Roman" w:cs="Times New Roman"/>
            <w:color w:val="000000"/>
            <w:kern w:val="0"/>
            <w:sz w:val="22"/>
            <w:szCs w:val="22"/>
            <w:lang w:eastAsia="en-US" w:bidi="ar-SA"/>
          </w:rPr>
          <w:tab/>
        </w:r>
        <w:r w:rsidRPr="00414588">
          <w:rPr>
            <w:rFonts w:ascii="Times New Roman" w:hAnsi="Times New Roman" w:cs="Times New Roman"/>
            <w:color w:val="000000"/>
            <w:kern w:val="0"/>
            <w:sz w:val="22"/>
            <w:szCs w:val="22"/>
            <w:highlight w:val="yellow"/>
            <w:lang w:eastAsia="en-US" w:bidi="ar-SA"/>
          </w:rPr>
          <w:t xml:space="preserve">Social activity of </w:t>
        </w:r>
        <w:proofErr w:type="spellStart"/>
        <w:r>
          <w:rPr>
            <w:rFonts w:ascii="Times New Roman" w:hAnsi="Times New Roman" w:cs="Times New Roman"/>
            <w:color w:val="000000"/>
            <w:kern w:val="0"/>
            <w:sz w:val="22"/>
            <w:szCs w:val="22"/>
            <w:highlight w:val="yellow"/>
            <w:lang w:eastAsia="en-US" w:bidi="ar-SA"/>
          </w:rPr>
          <w:t>GitHub</w:t>
        </w:r>
        <w:proofErr w:type="spellEnd"/>
        <w:r>
          <w:rPr>
            <w:rStyle w:val="CommentReference"/>
            <w:rFonts w:ascii="Liberation Serif" w:hAnsi="Liberation Serif"/>
            <w:color w:val="auto"/>
            <w:lang w:val="en-US"/>
          </w:rPr>
          <w:commentReference w:id="451"/>
        </w:r>
        <w:r w:rsidRPr="00414588">
          <w:rPr>
            <w:rFonts w:ascii="Times New Roman" w:hAnsi="Times New Roman" w:cs="Times New Roman"/>
            <w:color w:val="000000"/>
            <w:kern w:val="0"/>
            <w:sz w:val="22"/>
            <w:szCs w:val="22"/>
            <w:highlight w:val="yellow"/>
            <w:lang w:eastAsia="en-US" w:bidi="ar-SA"/>
          </w:rPr>
          <w:t xml:space="preserve"> </w:t>
        </w:r>
      </w:moveTo>
    </w:p>
    <w:p w14:paraId="521C8E2B" w14:textId="77777777" w:rsidR="0059652D" w:rsidRPr="00076633" w:rsidDel="0059652D" w:rsidRDefault="0059652D" w:rsidP="0059652D">
      <w:pPr>
        <w:widowControl/>
        <w:tabs>
          <w:tab w:val="clear" w:pos="1251"/>
        </w:tabs>
        <w:suppressAutoHyphens w:val="0"/>
        <w:autoSpaceDE/>
        <w:spacing w:after="60" w:line="360" w:lineRule="auto"/>
        <w:jc w:val="both"/>
        <w:divId w:val="1224101753"/>
        <w:rPr>
          <w:del w:id="452" w:author="Yasset Perez-Riverol" w:date="2015-10-05T11:22:00Z"/>
          <w:rFonts w:ascii="Times New Roman" w:hAnsi="Times New Roman" w:cs="Times New Roman"/>
          <w:color w:val="auto"/>
          <w:kern w:val="0"/>
          <w:sz w:val="22"/>
          <w:szCs w:val="22"/>
          <w:lang w:eastAsia="en-US" w:bidi="ar-SA"/>
        </w:rPr>
      </w:pPr>
      <w:moveTo w:id="453" w:author="Yasset Perez-Riverol" w:date="2015-10-05T11:22:00Z">
        <w:r w:rsidRPr="00414588">
          <w:rPr>
            <w:rFonts w:ascii="Times New Roman" w:hAnsi="Times New Roman" w:cs="Times New Roman"/>
            <w:color w:val="000000"/>
            <w:kern w:val="0"/>
            <w:sz w:val="22"/>
            <w:szCs w:val="22"/>
            <w:highlight w:val="yellow"/>
            <w:lang w:eastAsia="en-US" w:bidi="ar-SA"/>
          </w:rPr>
          <w:tab/>
          <w:t>Code snippets (Gist)</w:t>
        </w:r>
      </w:moveTo>
    </w:p>
    <w:moveToRangeEnd w:id="448"/>
    <w:p w14:paraId="2A1EF017"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7FED65DD" w14:textId="3D99C8B0"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6. Build up your scientific career</w:t>
      </w:r>
    </w:p>
    <w:p w14:paraId="6FC94FB6" w14:textId="5795140D" w:rsidR="00AE10AA" w:rsidRPr="00077F6F"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To move ahead in your scientific career</w:t>
      </w:r>
      <w:r w:rsidR="00215557">
        <w:rPr>
          <w:rFonts w:ascii="Times New Roman" w:hAnsi="Times New Roman" w:cs="Times New Roman"/>
          <w:color w:val="000000"/>
          <w:kern w:val="0"/>
          <w:sz w:val="22"/>
          <w:szCs w:val="22"/>
          <w:lang w:eastAsia="en-US" w:bidi="ar-SA"/>
        </w:rPr>
        <w:t xml:space="preserve"> or simply to find a new job</w:t>
      </w:r>
      <w:r>
        <w:rPr>
          <w:rFonts w:ascii="Times New Roman" w:hAnsi="Times New Roman" w:cs="Times New Roman"/>
          <w:color w:val="000000"/>
          <w:kern w:val="0"/>
          <w:sz w:val="22"/>
          <w:szCs w:val="22"/>
          <w:lang w:eastAsia="en-US" w:bidi="ar-SA"/>
        </w:rPr>
        <w:t xml:space="preserve">, it </w:t>
      </w:r>
      <w:r w:rsidR="00215557">
        <w:rPr>
          <w:rFonts w:ascii="Times New Roman" w:hAnsi="Times New Roman" w:cs="Times New Roman"/>
          <w:color w:val="000000"/>
          <w:kern w:val="0"/>
          <w:sz w:val="22"/>
          <w:szCs w:val="22"/>
          <w:lang w:eastAsia="en-US" w:bidi="ar-SA"/>
        </w:rPr>
        <w:t>is</w:t>
      </w:r>
      <w:r>
        <w:rPr>
          <w:rFonts w:ascii="Times New Roman" w:hAnsi="Times New Roman" w:cs="Times New Roman"/>
          <w:color w:val="000000"/>
          <w:kern w:val="0"/>
          <w:sz w:val="22"/>
          <w:szCs w:val="22"/>
          <w:lang w:eastAsia="en-US" w:bidi="ar-SA"/>
        </w:rPr>
        <w:t xml:space="preserve"> very convenient to show </w:t>
      </w:r>
      <w:r w:rsidR="00215557">
        <w:rPr>
          <w:rFonts w:ascii="Times New Roman" w:hAnsi="Times New Roman" w:cs="Times New Roman"/>
          <w:color w:val="000000"/>
          <w:kern w:val="0"/>
          <w:sz w:val="22"/>
          <w:szCs w:val="22"/>
          <w:lang w:eastAsia="en-US" w:bidi="ar-SA"/>
        </w:rPr>
        <w:t xml:space="preserve">and demonstrate </w:t>
      </w:r>
      <w:r>
        <w:rPr>
          <w:rFonts w:ascii="Times New Roman" w:hAnsi="Times New Roman" w:cs="Times New Roman"/>
          <w:color w:val="000000"/>
          <w:kern w:val="0"/>
          <w:sz w:val="22"/>
          <w:szCs w:val="22"/>
          <w:lang w:eastAsia="en-US" w:bidi="ar-SA"/>
        </w:rPr>
        <w:t>that you have contributed to a given project and at which level. In</w:t>
      </w:r>
      <w:r w:rsidR="00077F6F">
        <w:rPr>
          <w:rFonts w:ascii="Times New Roman" w:hAnsi="Times New Roman" w:cs="Times New Roman"/>
          <w:color w:val="000000"/>
          <w:kern w:val="0"/>
          <w:sz w:val="22"/>
          <w:szCs w:val="22"/>
          <w:lang w:eastAsia="en-US" w:bidi="ar-SA"/>
        </w:rPr>
        <w:t xml:space="preserve"> </w:t>
      </w:r>
      <w:del w:id="454" w:author="Yasset Perez-Riverol" w:date="2015-10-05T08:58:00Z">
        <w:r w:rsidR="00077F6F" w:rsidDel="00CA3983">
          <w:rPr>
            <w:rFonts w:ascii="Times New Roman" w:hAnsi="Times New Roman" w:cs="Times New Roman"/>
            <w:color w:val="000000"/>
            <w:kern w:val="0"/>
            <w:sz w:val="22"/>
            <w:szCs w:val="22"/>
            <w:lang w:eastAsia="en-US" w:bidi="ar-SA"/>
          </w:rPr>
          <w:delText>GitHub</w:delText>
        </w:r>
      </w:del>
      <w:ins w:id="455" w:author="Yasset Perez-Riverol" w:date="2015-10-05T08:58:00Z">
        <w:r w:rsidR="00CA3983">
          <w:rPr>
            <w:rFonts w:ascii="Times New Roman" w:hAnsi="Times New Roman" w:cs="Times New Roman"/>
            <w:color w:val="000000"/>
            <w:kern w:val="0"/>
            <w:sz w:val="22"/>
            <w:szCs w:val="22"/>
            <w:lang w:eastAsia="en-US" w:bidi="ar-SA"/>
          </w:rPr>
          <w:t>GitHub</w:t>
        </w:r>
      </w:ins>
      <w:r w:rsidR="00077F6F">
        <w:rPr>
          <w:rFonts w:ascii="Times New Roman" w:hAnsi="Times New Roman" w:cs="Times New Roman"/>
          <w:color w:val="000000"/>
          <w:kern w:val="0"/>
          <w:sz w:val="22"/>
          <w:szCs w:val="22"/>
          <w:lang w:eastAsia="en-US" w:bidi="ar-SA"/>
        </w:rPr>
        <w:t xml:space="preserve"> it is easy to show the level of contribution of individuals to a </w:t>
      </w:r>
      <w:r>
        <w:rPr>
          <w:rFonts w:ascii="Times New Roman" w:hAnsi="Times New Roman" w:cs="Times New Roman"/>
          <w:color w:val="000000"/>
          <w:kern w:val="0"/>
          <w:sz w:val="22"/>
          <w:szCs w:val="22"/>
          <w:lang w:eastAsia="en-US" w:bidi="ar-SA"/>
        </w:rPr>
        <w:t>particular</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code base</w:t>
      </w:r>
      <w:r w:rsidR="00077F6F">
        <w:rPr>
          <w:rFonts w:ascii="Times New Roman" w:hAnsi="Times New Roman" w:cs="Times New Roman"/>
          <w:color w:val="000000"/>
          <w:kern w:val="0"/>
          <w:sz w:val="22"/>
          <w:szCs w:val="22"/>
          <w:lang w:eastAsia="en-US" w:bidi="ar-SA"/>
        </w:rPr>
        <w:t xml:space="preserve">. It is then </w:t>
      </w:r>
      <w:r w:rsidR="00215557">
        <w:rPr>
          <w:rFonts w:ascii="Times New Roman" w:hAnsi="Times New Roman" w:cs="Times New Roman"/>
          <w:color w:val="000000"/>
          <w:kern w:val="0"/>
          <w:sz w:val="22"/>
          <w:szCs w:val="22"/>
          <w:lang w:eastAsia="en-US" w:bidi="ar-SA"/>
        </w:rPr>
        <w:t>possible</w:t>
      </w:r>
      <w:r w:rsidR="007B4131">
        <w:rPr>
          <w:rFonts w:ascii="Times New Roman" w:hAnsi="Times New Roman" w:cs="Times New Roman"/>
          <w:color w:val="000000"/>
          <w:kern w:val="0"/>
          <w:sz w:val="22"/>
          <w:szCs w:val="22"/>
          <w:lang w:eastAsia="en-US" w:bidi="ar-SA"/>
        </w:rPr>
        <w:t xml:space="preserve"> for third parties</w:t>
      </w:r>
      <w:r w:rsidR="00077F6F">
        <w:rPr>
          <w:rFonts w:ascii="Times New Roman" w:hAnsi="Times New Roman" w:cs="Times New Roman"/>
          <w:color w:val="000000"/>
          <w:kern w:val="0"/>
          <w:sz w:val="22"/>
          <w:szCs w:val="22"/>
          <w:lang w:eastAsia="en-US" w:bidi="ar-SA"/>
        </w:rPr>
        <w:t xml:space="preserve"> to appreciate whether one </w:t>
      </w:r>
      <w:r>
        <w:rPr>
          <w:rFonts w:ascii="Times New Roman" w:hAnsi="Times New Roman" w:cs="Times New Roman"/>
          <w:color w:val="000000"/>
          <w:kern w:val="0"/>
          <w:sz w:val="22"/>
          <w:szCs w:val="22"/>
          <w:lang w:eastAsia="en-US" w:bidi="ar-SA"/>
        </w:rPr>
        <w:t xml:space="preserve">given </w:t>
      </w:r>
      <w:r w:rsidR="00077F6F">
        <w:rPr>
          <w:rFonts w:ascii="Times New Roman" w:hAnsi="Times New Roman" w:cs="Times New Roman"/>
          <w:color w:val="000000"/>
          <w:kern w:val="0"/>
          <w:sz w:val="22"/>
          <w:szCs w:val="22"/>
          <w:lang w:eastAsia="en-US" w:bidi="ar-SA"/>
        </w:rPr>
        <w:t xml:space="preserve">person </w:t>
      </w:r>
      <w:r w:rsidR="00AE10AA">
        <w:rPr>
          <w:rFonts w:ascii="Times New Roman" w:hAnsi="Times New Roman" w:cs="Times New Roman"/>
          <w:color w:val="000000"/>
          <w:kern w:val="0"/>
          <w:sz w:val="22"/>
          <w:szCs w:val="22"/>
          <w:lang w:eastAsia="en-US" w:bidi="ar-SA"/>
        </w:rPr>
        <w:t>has been one of</w:t>
      </w:r>
      <w:r w:rsidR="00077F6F">
        <w:rPr>
          <w:rFonts w:ascii="Times New Roman" w:hAnsi="Times New Roman" w:cs="Times New Roman"/>
          <w:color w:val="000000"/>
          <w:kern w:val="0"/>
          <w:sz w:val="22"/>
          <w:szCs w:val="22"/>
          <w:lang w:eastAsia="en-US" w:bidi="ar-SA"/>
        </w:rPr>
        <w:t xml:space="preserve"> the main contributor</w:t>
      </w:r>
      <w:r w:rsidR="00AE10AA">
        <w:rPr>
          <w:rFonts w:ascii="Times New Roman" w:hAnsi="Times New Roman" w:cs="Times New Roman"/>
          <w:color w:val="000000"/>
          <w:kern w:val="0"/>
          <w:sz w:val="22"/>
          <w:szCs w:val="22"/>
          <w:lang w:eastAsia="en-US" w:bidi="ar-SA"/>
        </w:rPr>
        <w:t>s</w:t>
      </w:r>
      <w:r w:rsidR="00077F6F">
        <w:rPr>
          <w:rFonts w:ascii="Times New Roman" w:hAnsi="Times New Roman" w:cs="Times New Roman"/>
          <w:color w:val="000000"/>
          <w:kern w:val="0"/>
          <w:sz w:val="22"/>
          <w:szCs w:val="22"/>
          <w:lang w:eastAsia="en-US" w:bidi="ar-SA"/>
        </w:rPr>
        <w:t xml:space="preserve"> or does </w:t>
      </w:r>
      <w:r>
        <w:rPr>
          <w:rFonts w:ascii="Times New Roman" w:hAnsi="Times New Roman" w:cs="Times New Roman"/>
          <w:color w:val="000000"/>
          <w:kern w:val="0"/>
          <w:sz w:val="22"/>
          <w:szCs w:val="22"/>
          <w:lang w:eastAsia="en-US" w:bidi="ar-SA"/>
        </w:rPr>
        <w:t xml:space="preserve">only </w:t>
      </w:r>
      <w:r w:rsidR="00077F6F">
        <w:rPr>
          <w:rFonts w:ascii="Times New Roman" w:hAnsi="Times New Roman" w:cs="Times New Roman"/>
          <w:color w:val="000000"/>
          <w:kern w:val="0"/>
          <w:sz w:val="22"/>
          <w:szCs w:val="22"/>
          <w:lang w:eastAsia="en-US" w:bidi="ar-SA"/>
        </w:rPr>
        <w:t>sporadic contributions</w:t>
      </w:r>
      <w:r>
        <w:rPr>
          <w:rFonts w:ascii="Times New Roman" w:hAnsi="Times New Roman" w:cs="Times New Roman"/>
          <w:color w:val="000000"/>
          <w:kern w:val="0"/>
          <w:sz w:val="22"/>
          <w:szCs w:val="22"/>
          <w:lang w:eastAsia="en-US" w:bidi="ar-SA"/>
        </w:rPr>
        <w:t>, or to which projects someone is contributing in a regular basis</w:t>
      </w:r>
      <w:r w:rsidR="00077F6F">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This can be very useful information for a prospective employer. </w:t>
      </w:r>
    </w:p>
    <w:p w14:paraId="6970BC39" w14:textId="55770F3E" w:rsidR="00CF7EF8" w:rsidRDefault="00215557" w:rsidP="00CF7EF8">
      <w:pPr>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Ano</w:t>
      </w:r>
      <w:r w:rsidR="008B5A0E">
        <w:rPr>
          <w:rFonts w:ascii="Times New Roman" w:hAnsi="Times New Roman" w:cs="Times New Roman"/>
          <w:color w:val="000000"/>
          <w:kern w:val="0"/>
          <w:sz w:val="22"/>
          <w:szCs w:val="22"/>
          <w:lang w:eastAsia="en-US" w:bidi="ar-SA"/>
        </w:rPr>
        <w:t>ther</w:t>
      </w:r>
      <w:r>
        <w:rPr>
          <w:rFonts w:ascii="Times New Roman" w:hAnsi="Times New Roman" w:cs="Times New Roman"/>
          <w:color w:val="000000"/>
          <w:kern w:val="0"/>
          <w:sz w:val="22"/>
          <w:szCs w:val="22"/>
          <w:lang w:eastAsia="en-US" w:bidi="ar-SA"/>
        </w:rPr>
        <w:t xml:space="preserve"> complementary</w:t>
      </w:r>
      <w:r w:rsidR="008B5A0E">
        <w:rPr>
          <w:rFonts w:ascii="Times New Roman" w:hAnsi="Times New Roman" w:cs="Times New Roman"/>
          <w:color w:val="000000"/>
          <w:kern w:val="0"/>
          <w:sz w:val="22"/>
          <w:szCs w:val="22"/>
          <w:lang w:eastAsia="en-US" w:bidi="ar-SA"/>
        </w:rPr>
        <w:t xml:space="preserve"> way to build up your CV is to </w:t>
      </w:r>
      <w:r w:rsidR="00E94C4D">
        <w:rPr>
          <w:rFonts w:ascii="Times New Roman" w:hAnsi="Times New Roman" w:cs="Times New Roman"/>
          <w:color w:val="000000"/>
          <w:kern w:val="0"/>
          <w:sz w:val="22"/>
          <w:szCs w:val="22"/>
          <w:lang w:eastAsia="en-US" w:bidi="ar-SA"/>
        </w:rPr>
        <w:t xml:space="preserve">use </w:t>
      </w:r>
      <w:del w:id="456" w:author="Yasset Perez-Riverol" w:date="2015-10-05T08:58:00Z">
        <w:r w:rsidR="00E94C4D" w:rsidDel="00CA3983">
          <w:rPr>
            <w:rFonts w:ascii="Times New Roman" w:hAnsi="Times New Roman" w:cs="Times New Roman"/>
            <w:color w:val="000000"/>
            <w:kern w:val="0"/>
            <w:sz w:val="22"/>
            <w:szCs w:val="22"/>
            <w:lang w:eastAsia="en-US" w:bidi="ar-SA"/>
          </w:rPr>
          <w:delText>GitHub</w:delText>
        </w:r>
      </w:del>
      <w:ins w:id="457" w:author="Yasset Perez-Riverol" w:date="2015-10-05T08:58:00Z">
        <w:r w:rsidR="00CA3983">
          <w:rPr>
            <w:rFonts w:ascii="Times New Roman" w:hAnsi="Times New Roman" w:cs="Times New Roman"/>
            <w:color w:val="000000"/>
            <w:kern w:val="0"/>
            <w:sz w:val="22"/>
            <w:szCs w:val="22"/>
            <w:lang w:eastAsia="en-US" w:bidi="ar-SA"/>
          </w:rPr>
          <w:t>GitHub</w:t>
        </w:r>
      </w:ins>
      <w:r w:rsidR="00E94C4D">
        <w:rPr>
          <w:rFonts w:ascii="Times New Roman" w:hAnsi="Times New Roman" w:cs="Times New Roman"/>
          <w:color w:val="000000"/>
          <w:kern w:val="0"/>
          <w:sz w:val="22"/>
          <w:szCs w:val="22"/>
          <w:lang w:eastAsia="en-US" w:bidi="ar-SA"/>
        </w:rPr>
        <w:t xml:space="preserve"> to contribute to the increasingly used “</w:t>
      </w:r>
      <w:proofErr w:type="spellStart"/>
      <w:r w:rsidR="00E94C4D">
        <w:rPr>
          <w:rFonts w:ascii="Times New Roman" w:hAnsi="Times New Roman" w:cs="Times New Roman"/>
          <w:color w:val="000000"/>
          <w:kern w:val="0"/>
          <w:sz w:val="22"/>
          <w:szCs w:val="22"/>
          <w:lang w:eastAsia="en-US" w:bidi="ar-SA"/>
        </w:rPr>
        <w:t>altmetrics</w:t>
      </w:r>
      <w:proofErr w:type="spellEnd"/>
      <w:r w:rsidR="00E94C4D">
        <w:rPr>
          <w:rFonts w:ascii="Times New Roman" w:hAnsi="Times New Roman" w:cs="Times New Roman"/>
          <w:color w:val="000000"/>
          <w:kern w:val="0"/>
          <w:sz w:val="22"/>
          <w:szCs w:val="22"/>
          <w:lang w:eastAsia="en-US" w:bidi="ar-SA"/>
        </w:rPr>
        <w:t>” methods to capture the impact of your work. I</w:t>
      </w:r>
      <w:r w:rsidR="00E94C4D" w:rsidRPr="00E94C4D">
        <w:rPr>
          <w:rFonts w:ascii="Times New Roman" w:hAnsi="Times New Roman" w:cs="Times New Roman"/>
          <w:color w:val="000000"/>
          <w:kern w:val="0"/>
          <w:sz w:val="22"/>
          <w:szCs w:val="22"/>
          <w:lang w:eastAsia="en-US" w:bidi="ar-SA"/>
        </w:rPr>
        <w:t xml:space="preserve">n scientific publishing, </w:t>
      </w:r>
      <w:proofErr w:type="spellStart"/>
      <w:r w:rsidR="00E94C4D" w:rsidRPr="00E94C4D">
        <w:rPr>
          <w:rFonts w:ascii="Times New Roman" w:hAnsi="Times New Roman" w:cs="Times New Roman"/>
          <w:color w:val="000000"/>
          <w:kern w:val="0"/>
          <w:sz w:val="22"/>
          <w:szCs w:val="22"/>
          <w:lang w:eastAsia="en-US" w:bidi="ar-SA"/>
        </w:rPr>
        <w:t>altmetric</w:t>
      </w:r>
      <w:r w:rsidR="00E94C4D">
        <w:rPr>
          <w:rFonts w:ascii="Times New Roman" w:hAnsi="Times New Roman" w:cs="Times New Roman"/>
          <w:color w:val="000000"/>
          <w:kern w:val="0"/>
          <w:sz w:val="22"/>
          <w:szCs w:val="22"/>
          <w:lang w:eastAsia="en-US" w:bidi="ar-SA"/>
        </w:rPr>
        <w:t>s</w:t>
      </w:r>
      <w:proofErr w:type="spellEnd"/>
      <w:r w:rsidR="00E94C4D">
        <w:rPr>
          <w:rFonts w:ascii="Times New Roman" w:hAnsi="Times New Roman" w:cs="Times New Roman"/>
          <w:color w:val="000000"/>
          <w:kern w:val="0"/>
          <w:sz w:val="22"/>
          <w:szCs w:val="22"/>
          <w:lang w:eastAsia="en-US" w:bidi="ar-SA"/>
        </w:rPr>
        <w:t xml:space="preserve"> are defined as non-traditional metrics that have been proposed as an alternative</w:t>
      </w:r>
      <w:r w:rsidR="00E94C4D" w:rsidRPr="00E94C4D">
        <w:rPr>
          <w:rFonts w:ascii="Times New Roman" w:hAnsi="Times New Roman" w:cs="Times New Roman"/>
          <w:color w:val="000000"/>
          <w:kern w:val="0"/>
          <w:sz w:val="22"/>
          <w:szCs w:val="22"/>
          <w:lang w:eastAsia="en-US" w:bidi="ar-SA"/>
        </w:rPr>
        <w:t xml:space="preserve"> </w:t>
      </w:r>
      <w:r w:rsidR="00E94C4D">
        <w:rPr>
          <w:rFonts w:ascii="Times New Roman" w:hAnsi="Times New Roman" w:cs="Times New Roman"/>
          <w:color w:val="000000"/>
          <w:kern w:val="0"/>
          <w:sz w:val="22"/>
          <w:szCs w:val="22"/>
          <w:lang w:eastAsia="en-US" w:bidi="ar-SA"/>
        </w:rPr>
        <w:t>the</w:t>
      </w:r>
      <w:r w:rsidR="00E94C4D" w:rsidRPr="00E94C4D">
        <w:rPr>
          <w:rFonts w:ascii="Times New Roman" w:hAnsi="Times New Roman" w:cs="Times New Roman"/>
          <w:color w:val="000000"/>
          <w:kern w:val="0"/>
          <w:sz w:val="22"/>
          <w:szCs w:val="22"/>
          <w:lang w:eastAsia="en-US" w:bidi="ar-SA"/>
        </w:rPr>
        <w:t xml:space="preserve"> traditional citation impact metrics</w:t>
      </w:r>
      <w:r w:rsidR="00E94C4D">
        <w:rPr>
          <w:rFonts w:ascii="Times New Roman" w:hAnsi="Times New Roman" w:cs="Times New Roman"/>
          <w:color w:val="000000"/>
          <w:kern w:val="0"/>
          <w:sz w:val="22"/>
          <w:szCs w:val="22"/>
          <w:lang w:eastAsia="en-US" w:bidi="ar-SA"/>
        </w:rPr>
        <w:t xml:space="preserve"> </w:t>
      </w:r>
      <w:r w:rsidR="00E94C4D" w:rsidRPr="00E94C4D">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23538811</w:t>
      </w:r>
      <w:proofErr w:type="gramStart"/>
      <w:r w:rsidR="00897424">
        <w:rPr>
          <w:rFonts w:ascii="Times New Roman" w:hAnsi="Times New Roman" w:cs="Times New Roman"/>
          <w:color w:val="000000"/>
          <w:kern w:val="0"/>
          <w:sz w:val="22"/>
          <w:szCs w:val="22"/>
          <w:lang w:eastAsia="en-US" w:bidi="ar-SA"/>
        </w:rPr>
        <w:t>;</w:t>
      </w:r>
      <w:r w:rsidR="00CF7EF8" w:rsidRPr="00E94C4D">
        <w:rPr>
          <w:rFonts w:ascii="Times New Roman" w:hAnsi="Times New Roman" w:cs="Times New Roman"/>
          <w:color w:val="000000"/>
          <w:kern w:val="0"/>
          <w:sz w:val="22"/>
          <w:szCs w:val="22"/>
          <w:lang w:eastAsia="en-US" w:bidi="ar-SA"/>
        </w:rPr>
        <w:t>25423184</w:t>
      </w:r>
      <w:proofErr w:type="gramEnd"/>
      <w:r w:rsidR="00E94C4D" w:rsidRPr="00E94C4D">
        <w:rPr>
          <w:rFonts w:ascii="Times New Roman" w:hAnsi="Times New Roman" w:cs="Times New Roman"/>
          <w:color w:val="000000"/>
          <w:kern w:val="0"/>
          <w:sz w:val="22"/>
          <w:szCs w:val="22"/>
          <w:lang w:eastAsia="en-US" w:bidi="ar-SA"/>
        </w:rPr>
        <w:t xml:space="preserve">]. </w:t>
      </w:r>
      <w:proofErr w:type="spellStart"/>
      <w:r w:rsidR="00E94C4D" w:rsidRPr="00E94C4D">
        <w:rPr>
          <w:rFonts w:ascii="Times New Roman" w:hAnsi="Times New Roman" w:cs="Times New Roman"/>
          <w:color w:val="000000"/>
          <w:kern w:val="0"/>
          <w:sz w:val="22"/>
          <w:szCs w:val="22"/>
          <w:lang w:eastAsia="en-US" w:bidi="ar-SA"/>
        </w:rPr>
        <w:t>Altmetrics</w:t>
      </w:r>
      <w:proofErr w:type="spellEnd"/>
      <w:r w:rsidR="00E94C4D" w:rsidRPr="00E94C4D">
        <w:rPr>
          <w:rFonts w:ascii="Times New Roman" w:hAnsi="Times New Roman" w:cs="Times New Roman"/>
          <w:color w:val="000000"/>
          <w:kern w:val="0"/>
          <w:sz w:val="22"/>
          <w:szCs w:val="22"/>
          <w:lang w:eastAsia="en-US" w:bidi="ar-SA"/>
        </w:rPr>
        <w:t xml:space="preserve"> cover not just citation counts, but also other aspects of the impact of a work, such as how many data and knowledge bases refer to it, article views, downloads, or mentions in social</w:t>
      </w:r>
      <w:r w:rsidR="00E94C4D">
        <w:rPr>
          <w:rFonts w:ascii="Times New Roman" w:hAnsi="Times New Roman" w:cs="Times New Roman"/>
          <w:color w:val="000000"/>
          <w:kern w:val="0"/>
          <w:sz w:val="22"/>
          <w:szCs w:val="22"/>
          <w:lang w:eastAsia="en-US" w:bidi="ar-SA"/>
        </w:rPr>
        <w:t xml:space="preserve"> and news</w:t>
      </w:r>
      <w:r w:rsidR="00E94C4D" w:rsidRPr="00E94C4D">
        <w:rPr>
          <w:rFonts w:ascii="Times New Roman" w:hAnsi="Times New Roman" w:cs="Times New Roman"/>
          <w:color w:val="000000"/>
          <w:kern w:val="0"/>
          <w:sz w:val="22"/>
          <w:szCs w:val="22"/>
          <w:lang w:eastAsia="en-US" w:bidi="ar-SA"/>
        </w:rPr>
        <w:t xml:space="preserve"> media.</w:t>
      </w:r>
      <w:r w:rsidR="00CF7EF8">
        <w:rPr>
          <w:rFonts w:ascii="Times New Roman" w:hAnsi="Times New Roman" w:cs="Times New Roman"/>
          <w:color w:val="000000"/>
          <w:kern w:val="0"/>
          <w:sz w:val="22"/>
          <w:szCs w:val="22"/>
          <w:lang w:eastAsia="en-US" w:bidi="ar-SA"/>
        </w:rPr>
        <w:t xml:space="preserve"> One way to achieve this is to use</w:t>
      </w:r>
      <w:r>
        <w:rPr>
          <w:rFonts w:ascii="Times New Roman" w:hAnsi="Times New Roman" w:cs="Times New Roman"/>
          <w:color w:val="000000"/>
          <w:kern w:val="0"/>
          <w:sz w:val="22"/>
          <w:szCs w:val="22"/>
          <w:lang w:eastAsia="en-US" w:bidi="ar-SA"/>
        </w:rPr>
        <w:t xml:space="preserve"> the service</w:t>
      </w:r>
      <w:r w:rsidR="00CF7EF8">
        <w:rPr>
          <w:rFonts w:ascii="Times New Roman" w:hAnsi="Times New Roman" w:cs="Times New Roman"/>
          <w:color w:val="000000"/>
          <w:kern w:val="0"/>
          <w:sz w:val="22"/>
          <w:szCs w:val="22"/>
          <w:lang w:eastAsia="en-US" w:bidi="ar-SA"/>
        </w:rPr>
        <w:t xml:space="preserve"> </w:t>
      </w:r>
      <w:r w:rsidR="008B5A0E">
        <w:rPr>
          <w:rFonts w:ascii="Times New Roman" w:hAnsi="Times New Roman" w:cs="Times New Roman"/>
          <w:color w:val="000000"/>
          <w:kern w:val="0"/>
          <w:sz w:val="22"/>
          <w:szCs w:val="22"/>
          <w:lang w:eastAsia="en-US" w:bidi="ar-SA"/>
        </w:rPr>
        <w:t>“</w:t>
      </w:r>
      <w:proofErr w:type="spellStart"/>
      <w:r w:rsidR="008B5A0E">
        <w:rPr>
          <w:rFonts w:ascii="Times New Roman" w:hAnsi="Times New Roman" w:cs="Times New Roman"/>
          <w:color w:val="000000"/>
          <w:kern w:val="0"/>
          <w:sz w:val="22"/>
          <w:szCs w:val="22"/>
          <w:lang w:eastAsia="en-US" w:bidi="ar-SA"/>
        </w:rPr>
        <w:t>ImpactStory</w:t>
      </w:r>
      <w:proofErr w:type="spellEnd"/>
      <w:r w:rsidR="008B5A0E">
        <w:rPr>
          <w:rFonts w:ascii="Times New Roman" w:hAnsi="Times New Roman" w:cs="Times New Roman"/>
          <w:color w:val="000000"/>
          <w:kern w:val="0"/>
          <w:sz w:val="22"/>
          <w:szCs w:val="22"/>
          <w:lang w:eastAsia="en-US" w:bidi="ar-SA"/>
        </w:rPr>
        <w:t>”</w:t>
      </w:r>
      <w:r>
        <w:rPr>
          <w:rFonts w:ascii="Times New Roman" w:hAnsi="Times New Roman" w:cs="Times New Roman"/>
          <w:color w:val="000000"/>
          <w:kern w:val="0"/>
          <w:sz w:val="22"/>
          <w:szCs w:val="22"/>
          <w:lang w:eastAsia="en-US" w:bidi="ar-SA"/>
        </w:rPr>
        <w:t xml:space="preserve"> (</w:t>
      </w:r>
      <w:hyperlink r:id="rId12" w:history="1">
        <w:r w:rsidRPr="00CF7EF8">
          <w:rPr>
            <w:rStyle w:val="Hyperlink"/>
            <w:rFonts w:ascii="Times New Roman" w:hAnsi="Times New Roman"/>
            <w:kern w:val="0"/>
            <w:sz w:val="22"/>
            <w:szCs w:val="22"/>
            <w:lang w:eastAsia="en-US" w:bidi="ar-SA"/>
          </w:rPr>
          <w:t>http://www.impactstory.org/</w:t>
        </w:r>
      </w:hyperlink>
      <w:r>
        <w:rPr>
          <w:rFonts w:ascii="Times New Roman" w:hAnsi="Times New Roman" w:cs="Times New Roman"/>
          <w:color w:val="000000"/>
          <w:kern w:val="0"/>
          <w:sz w:val="22"/>
          <w:szCs w:val="22"/>
          <w:lang w:eastAsia="en-US" w:bidi="ar-SA"/>
        </w:rPr>
        <w:t>)</w:t>
      </w:r>
      <w:r w:rsidR="00CF7EF8">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Impact</w:t>
      </w:r>
      <w:r w:rsidR="008B5A0E">
        <w:rPr>
          <w:rFonts w:ascii="Times New Roman" w:hAnsi="Times New Roman" w:cs="Times New Roman"/>
          <w:color w:val="000000"/>
          <w:kern w:val="0"/>
          <w:sz w:val="22"/>
          <w:szCs w:val="22"/>
          <w:lang w:eastAsia="en-US" w:bidi="ar-SA"/>
        </w:rPr>
        <w:t>Story</w:t>
      </w:r>
      <w:r w:rsidR="00897424">
        <w:rPr>
          <w:rFonts w:ascii="Times New Roman" w:hAnsi="Times New Roman" w:cs="Times New Roman"/>
          <w:color w:val="000000"/>
          <w:kern w:val="0"/>
          <w:sz w:val="22"/>
          <w:szCs w:val="22"/>
          <w:lang w:eastAsia="en-US" w:bidi="ar-SA"/>
        </w:rPr>
        <w:t xml:space="preserve"> is</w:t>
      </w:r>
      <w:r w:rsidR="00CF7EF8">
        <w:rPr>
          <w:rFonts w:ascii="Times New Roman" w:hAnsi="Times New Roman" w:cs="Times New Roman"/>
          <w:color w:val="000000"/>
          <w:kern w:val="0"/>
          <w:sz w:val="22"/>
          <w:szCs w:val="22"/>
          <w:lang w:eastAsia="en-US" w:bidi="ar-SA"/>
        </w:rPr>
        <w:t xml:space="preserve"> </w:t>
      </w:r>
      <w:r w:rsidR="00CF7EF8" w:rsidRPr="00CF7EF8">
        <w:rPr>
          <w:rFonts w:ascii="Times New Roman" w:hAnsi="Times New Roman" w:cs="Times New Roman"/>
          <w:color w:val="000000"/>
          <w:kern w:val="0"/>
          <w:sz w:val="22"/>
          <w:szCs w:val="22"/>
          <w:lang w:eastAsia="en-US" w:bidi="ar-SA"/>
        </w:rPr>
        <w:t>an open source,</w:t>
      </w:r>
      <w:r w:rsidR="00487858">
        <w:rPr>
          <w:rFonts w:ascii="Times New Roman" w:hAnsi="Times New Roman" w:cs="Times New Roman"/>
          <w:color w:val="000000"/>
          <w:kern w:val="0"/>
          <w:sz w:val="22"/>
          <w:szCs w:val="22"/>
          <w:lang w:eastAsia="en-US" w:bidi="ar-SA"/>
        </w:rPr>
        <w:t xml:space="preserve"> non-profit organisation that provides</w:t>
      </w:r>
      <w:r w:rsidR="00CF7EF8" w:rsidRPr="00CF7EF8">
        <w:rPr>
          <w:rFonts w:ascii="Times New Roman" w:hAnsi="Times New Roman" w:cs="Times New Roman"/>
          <w:color w:val="000000"/>
          <w:kern w:val="0"/>
          <w:sz w:val="22"/>
          <w:szCs w:val="22"/>
          <w:lang w:eastAsia="en-US" w:bidi="ar-SA"/>
        </w:rPr>
        <w:t xml:space="preserve"> web-based tool that provides altmetrics </w:t>
      </w:r>
      <w:r w:rsidR="00CF7EF8">
        <w:rPr>
          <w:rFonts w:ascii="Times New Roman" w:hAnsi="Times New Roman" w:cs="Times New Roman"/>
          <w:color w:val="000000"/>
          <w:kern w:val="0"/>
          <w:sz w:val="22"/>
          <w:szCs w:val="22"/>
          <w:lang w:eastAsia="en-US" w:bidi="ar-SA"/>
        </w:rPr>
        <w:t>for</w:t>
      </w:r>
      <w:r w:rsidR="00CF7EF8" w:rsidRPr="00CF7EF8">
        <w:rPr>
          <w:rFonts w:ascii="Times New Roman" w:hAnsi="Times New Roman" w:cs="Times New Roman"/>
          <w:color w:val="000000"/>
          <w:kern w:val="0"/>
          <w:sz w:val="22"/>
          <w:szCs w:val="22"/>
          <w:lang w:eastAsia="en-US" w:bidi="ar-SA"/>
        </w:rPr>
        <w:t xml:space="preserve"> blog p</w:t>
      </w:r>
      <w:r w:rsidR="00CF7EF8">
        <w:rPr>
          <w:rFonts w:ascii="Times New Roman" w:hAnsi="Times New Roman" w:cs="Times New Roman"/>
          <w:color w:val="000000"/>
          <w:kern w:val="0"/>
          <w:sz w:val="22"/>
          <w:szCs w:val="22"/>
          <w:lang w:eastAsia="en-US" w:bidi="ar-SA"/>
        </w:rPr>
        <w:t>osts, datasets,</w:t>
      </w:r>
      <w:r w:rsidR="00487858">
        <w:rPr>
          <w:rFonts w:ascii="Times New Roman" w:hAnsi="Times New Roman" w:cs="Times New Roman"/>
          <w:color w:val="000000"/>
          <w:kern w:val="0"/>
          <w:sz w:val="22"/>
          <w:szCs w:val="22"/>
          <w:lang w:eastAsia="en-US" w:bidi="ar-SA"/>
        </w:rPr>
        <w:t xml:space="preserve"> reviewer activity</w:t>
      </w:r>
      <w:r w:rsidR="00CF7EF8">
        <w:rPr>
          <w:rFonts w:ascii="Times New Roman" w:hAnsi="Times New Roman" w:cs="Times New Roman"/>
          <w:color w:val="000000"/>
          <w:kern w:val="0"/>
          <w:sz w:val="22"/>
          <w:szCs w:val="22"/>
          <w:lang w:eastAsia="en-US" w:bidi="ar-SA"/>
        </w:rPr>
        <w:t xml:space="preserve"> and software</w:t>
      </w:r>
      <w:r w:rsidR="00487858">
        <w:rPr>
          <w:rFonts w:ascii="Times New Roman" w:hAnsi="Times New Roman" w:cs="Times New Roman"/>
          <w:color w:val="000000"/>
          <w:kern w:val="0"/>
          <w:sz w:val="22"/>
          <w:szCs w:val="22"/>
          <w:lang w:eastAsia="en-US" w:bidi="ar-SA"/>
        </w:rPr>
        <w:t>, among others</w:t>
      </w:r>
      <w:r w:rsidR="00CF7EF8">
        <w:rPr>
          <w:rFonts w:ascii="Times New Roman" w:hAnsi="Times New Roman" w:cs="Times New Roman"/>
          <w:color w:val="000000"/>
          <w:kern w:val="0"/>
          <w:sz w:val="22"/>
          <w:szCs w:val="22"/>
          <w:lang w:eastAsia="en-US" w:bidi="ar-SA"/>
        </w:rPr>
        <w:t>.</w:t>
      </w:r>
      <w:r w:rsidR="00CF7EF8" w:rsidRPr="00CF7EF8">
        <w:rPr>
          <w:rFonts w:ascii="Times New Roman" w:hAnsi="Times New Roman" w:cs="Times New Roman"/>
          <w:color w:val="000000"/>
          <w:kern w:val="0"/>
          <w:sz w:val="22"/>
          <w:szCs w:val="22"/>
          <w:lang w:eastAsia="en-US" w:bidi="ar-SA"/>
        </w:rPr>
        <w:t xml:space="preserve"> </w:t>
      </w:r>
      <w:r w:rsidR="00F82650">
        <w:rPr>
          <w:rFonts w:ascii="Times New Roman" w:hAnsi="Times New Roman" w:cs="Times New Roman"/>
          <w:color w:val="000000"/>
          <w:kern w:val="0"/>
          <w:sz w:val="22"/>
          <w:szCs w:val="22"/>
          <w:lang w:eastAsia="en-US" w:bidi="ar-SA"/>
        </w:rPr>
        <w:t>Users can link their ImpactStory</w:t>
      </w:r>
      <w:r w:rsidR="002628BF">
        <w:rPr>
          <w:rFonts w:ascii="Times New Roman" w:hAnsi="Times New Roman" w:cs="Times New Roman"/>
          <w:color w:val="000000"/>
          <w:kern w:val="0"/>
          <w:sz w:val="22"/>
          <w:szCs w:val="22"/>
          <w:lang w:eastAsia="en-US" w:bidi="ar-SA"/>
        </w:rPr>
        <w:t xml:space="preserve"> profile</w:t>
      </w:r>
      <w:r w:rsidR="00F82650">
        <w:rPr>
          <w:rFonts w:ascii="Times New Roman" w:hAnsi="Times New Roman" w:cs="Times New Roman"/>
          <w:color w:val="000000"/>
          <w:kern w:val="0"/>
          <w:sz w:val="22"/>
          <w:szCs w:val="22"/>
          <w:lang w:eastAsia="en-US" w:bidi="ar-SA"/>
        </w:rPr>
        <w:t xml:space="preserve"> to their </w:t>
      </w:r>
      <w:del w:id="458" w:author="Yasset Perez-Riverol" w:date="2015-10-05T08:58:00Z">
        <w:r w:rsidR="00F82650" w:rsidDel="00CA3983">
          <w:rPr>
            <w:rFonts w:ascii="Times New Roman" w:hAnsi="Times New Roman" w:cs="Times New Roman"/>
            <w:color w:val="000000"/>
            <w:kern w:val="0"/>
            <w:sz w:val="22"/>
            <w:szCs w:val="22"/>
            <w:lang w:eastAsia="en-US" w:bidi="ar-SA"/>
          </w:rPr>
          <w:delText>GitHub</w:delText>
        </w:r>
      </w:del>
      <w:ins w:id="459" w:author="Yasset Perez-Riverol" w:date="2015-10-05T08:58:00Z">
        <w:r w:rsidR="00CA3983">
          <w:rPr>
            <w:rFonts w:ascii="Times New Roman" w:hAnsi="Times New Roman" w:cs="Times New Roman"/>
            <w:color w:val="000000"/>
            <w:kern w:val="0"/>
            <w:sz w:val="22"/>
            <w:szCs w:val="22"/>
            <w:lang w:eastAsia="en-US" w:bidi="ar-SA"/>
          </w:rPr>
          <w:t>GitHub</w:t>
        </w:r>
      </w:ins>
      <w:r w:rsidR="00F82650">
        <w:rPr>
          <w:rFonts w:ascii="Times New Roman" w:hAnsi="Times New Roman" w:cs="Times New Roman"/>
          <w:color w:val="000000"/>
          <w:kern w:val="0"/>
          <w:sz w:val="22"/>
          <w:szCs w:val="22"/>
          <w:lang w:eastAsia="en-US" w:bidi="ar-SA"/>
        </w:rPr>
        <w:t xml:space="preserve"> account, displaying information such as the popularity of the project, or the number of </w:t>
      </w:r>
      <w:r w:rsidR="00F82650" w:rsidRPr="00F82650">
        <w:rPr>
          <w:rFonts w:ascii="Times New Roman" w:hAnsi="Times New Roman" w:cs="Times New Roman"/>
          <w:i/>
          <w:color w:val="000000"/>
          <w:kern w:val="0"/>
          <w:sz w:val="22"/>
          <w:szCs w:val="22"/>
          <w:lang w:eastAsia="en-US" w:bidi="ar-SA"/>
        </w:rPr>
        <w:t>forks</w:t>
      </w:r>
      <w:r w:rsidR="00F82650">
        <w:rPr>
          <w:rFonts w:ascii="Times New Roman" w:hAnsi="Times New Roman" w:cs="Times New Roman"/>
          <w:color w:val="000000"/>
          <w:kern w:val="0"/>
          <w:sz w:val="22"/>
          <w:szCs w:val="22"/>
          <w:lang w:eastAsia="en-US" w:bidi="ar-SA"/>
        </w:rPr>
        <w:t xml:space="preserve"> (repository copies) that other people have made of your code.</w:t>
      </w:r>
      <w:r w:rsidR="00A714EF">
        <w:rPr>
          <w:rFonts w:ascii="Times New Roman" w:hAnsi="Times New Roman" w:cs="Times New Roman"/>
          <w:color w:val="000000"/>
          <w:kern w:val="0"/>
          <w:sz w:val="22"/>
          <w:szCs w:val="22"/>
          <w:lang w:eastAsia="en-US" w:bidi="ar-SA"/>
        </w:rPr>
        <w:t xml:space="preserve"> At present, ImpactStory is a subscription</w:t>
      </w:r>
      <w:r w:rsidR="00F32F39">
        <w:rPr>
          <w:rFonts w:ascii="Times New Roman" w:hAnsi="Times New Roman" w:cs="Times New Roman"/>
          <w:color w:val="000000"/>
          <w:kern w:val="0"/>
          <w:sz w:val="22"/>
          <w:szCs w:val="22"/>
          <w:lang w:eastAsia="en-US" w:bidi="ar-SA"/>
        </w:rPr>
        <w:t>-based</w:t>
      </w:r>
      <w:r w:rsidR="00A714EF">
        <w:rPr>
          <w:rFonts w:ascii="Times New Roman" w:hAnsi="Times New Roman" w:cs="Times New Roman"/>
          <w:color w:val="000000"/>
          <w:kern w:val="0"/>
          <w:sz w:val="22"/>
          <w:szCs w:val="22"/>
          <w:lang w:eastAsia="en-US" w:bidi="ar-SA"/>
        </w:rPr>
        <w:t xml:space="preserve"> service. However, users can try the service for free for 30 days.</w:t>
      </w:r>
    </w:p>
    <w:p w14:paraId="36341D8F"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085EC52E" w14:textId="02A7AB62"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00E757F6">
        <w:rPr>
          <w:rFonts w:ascii="Times New Roman" w:hAnsi="Times New Roman" w:cs="Times New Roman"/>
          <w:b/>
          <w:color w:val="000000"/>
          <w:kern w:val="0"/>
          <w:sz w:val="22"/>
          <w:szCs w:val="22"/>
          <w:lang w:eastAsia="en-US" w:bidi="ar-SA"/>
        </w:rPr>
        <w:t>7. Make your code easily c</w:t>
      </w:r>
      <w:r w:rsidRPr="00076633">
        <w:rPr>
          <w:rFonts w:ascii="Times New Roman" w:hAnsi="Times New Roman" w:cs="Times New Roman"/>
          <w:b/>
          <w:color w:val="000000"/>
          <w:kern w:val="0"/>
          <w:sz w:val="22"/>
          <w:szCs w:val="22"/>
          <w:lang w:eastAsia="en-US" w:bidi="ar-SA"/>
        </w:rPr>
        <w:t>itable by others in publications</w:t>
      </w:r>
      <w:r w:rsidRPr="00076633">
        <w:rPr>
          <w:rFonts w:ascii="Times New Roman" w:hAnsi="Times New Roman" w:cs="Times New Roman"/>
          <w:color w:val="000000"/>
          <w:kern w:val="0"/>
          <w:sz w:val="22"/>
          <w:szCs w:val="22"/>
          <w:lang w:eastAsia="en-US" w:bidi="ar-SA"/>
        </w:rPr>
        <w:t xml:space="preserve"> </w:t>
      </w:r>
    </w:p>
    <w:p w14:paraId="36BF1B1A" w14:textId="3FB949CA" w:rsidR="00076633" w:rsidRDefault="00DE4651"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auto"/>
          <w:kern w:val="0"/>
          <w:sz w:val="22"/>
          <w:szCs w:val="22"/>
          <w:lang w:eastAsia="en-US" w:bidi="ar-SA"/>
        </w:rPr>
        <w:t>In research, i</w:t>
      </w:r>
      <w:r w:rsidR="005A0298">
        <w:rPr>
          <w:rFonts w:ascii="Times New Roman" w:hAnsi="Times New Roman" w:cs="Times New Roman"/>
          <w:color w:val="auto"/>
          <w:kern w:val="0"/>
          <w:sz w:val="22"/>
          <w:szCs w:val="22"/>
          <w:lang w:eastAsia="en-US" w:bidi="ar-SA"/>
        </w:rPr>
        <w:t xml:space="preserve">t is always a good practise to be able to cite items using permanent and unambiguous identifiers. </w:t>
      </w:r>
      <w:r>
        <w:rPr>
          <w:rFonts w:ascii="Times New Roman" w:hAnsi="Times New Roman" w:cs="Times New Roman"/>
          <w:color w:val="auto"/>
          <w:kern w:val="0"/>
          <w:sz w:val="22"/>
          <w:szCs w:val="22"/>
          <w:lang w:eastAsia="en-US" w:bidi="ar-SA"/>
        </w:rPr>
        <w:t>I</w:t>
      </w:r>
      <w:r w:rsidR="005A0298">
        <w:rPr>
          <w:rFonts w:ascii="Times New Roman" w:hAnsi="Times New Roman" w:cs="Times New Roman"/>
          <w:color w:val="auto"/>
          <w:kern w:val="0"/>
          <w:sz w:val="22"/>
          <w:szCs w:val="22"/>
          <w:lang w:eastAsia="en-US" w:bidi="ar-SA"/>
        </w:rPr>
        <w:t xml:space="preserve">t routinely happens for proteins, genes, metabolites, different types of datasets, or published references, among many other items. Digital Object Identifiers (DOIs) </w:t>
      </w:r>
      <w:r>
        <w:rPr>
          <w:rFonts w:ascii="Times New Roman" w:hAnsi="Times New Roman" w:cs="Times New Roman"/>
          <w:color w:val="auto"/>
          <w:kern w:val="0"/>
          <w:sz w:val="22"/>
          <w:szCs w:val="22"/>
          <w:lang w:eastAsia="en-US" w:bidi="ar-SA"/>
        </w:rPr>
        <w:t>have been used for many years as</w:t>
      </w:r>
      <w:r w:rsidR="005A0298">
        <w:rPr>
          <w:rFonts w:ascii="Times New Roman" w:hAnsi="Times New Roman" w:cs="Times New Roman"/>
          <w:color w:val="auto"/>
          <w:kern w:val="0"/>
          <w:sz w:val="22"/>
          <w:szCs w:val="22"/>
          <w:lang w:eastAsia="en-US" w:bidi="ar-SA"/>
        </w:rPr>
        <w:t xml:space="preserve"> unique </w:t>
      </w:r>
      <w:r w:rsidR="005717D8">
        <w:rPr>
          <w:rFonts w:ascii="Times New Roman" w:hAnsi="Times New Roman" w:cs="Times New Roman"/>
          <w:color w:val="auto"/>
          <w:kern w:val="0"/>
          <w:sz w:val="22"/>
          <w:szCs w:val="22"/>
          <w:lang w:eastAsia="en-US" w:bidi="ar-SA"/>
        </w:rPr>
        <w:t xml:space="preserve">and unambiguous </w:t>
      </w:r>
      <w:r w:rsidR="005A0298">
        <w:rPr>
          <w:rFonts w:ascii="Times New Roman" w:hAnsi="Times New Roman" w:cs="Times New Roman"/>
          <w:color w:val="auto"/>
          <w:kern w:val="0"/>
          <w:sz w:val="22"/>
          <w:szCs w:val="22"/>
          <w:lang w:eastAsia="en-US" w:bidi="ar-SA"/>
        </w:rPr>
        <w:t xml:space="preserve">identifiers for </w:t>
      </w:r>
      <w:r w:rsidR="000B2C2B">
        <w:rPr>
          <w:rFonts w:ascii="Times New Roman" w:hAnsi="Times New Roman" w:cs="Times New Roman"/>
          <w:color w:val="auto"/>
          <w:kern w:val="0"/>
          <w:sz w:val="22"/>
          <w:szCs w:val="22"/>
          <w:lang w:eastAsia="en-US" w:bidi="ar-SA"/>
        </w:rPr>
        <w:t xml:space="preserve">enabling the citation of </w:t>
      </w:r>
      <w:r>
        <w:rPr>
          <w:rFonts w:ascii="Times New Roman" w:hAnsi="Times New Roman" w:cs="Times New Roman"/>
          <w:color w:val="auto"/>
          <w:kern w:val="0"/>
          <w:sz w:val="22"/>
          <w:szCs w:val="22"/>
          <w:lang w:eastAsia="en-US" w:bidi="ar-SA"/>
        </w:rPr>
        <w:t xml:space="preserve">scientific </w:t>
      </w:r>
      <w:r w:rsidR="005A0298">
        <w:rPr>
          <w:rFonts w:ascii="Times New Roman" w:hAnsi="Times New Roman" w:cs="Times New Roman"/>
          <w:color w:val="auto"/>
          <w:kern w:val="0"/>
          <w:sz w:val="22"/>
          <w:szCs w:val="22"/>
          <w:lang w:eastAsia="en-US" w:bidi="ar-SA"/>
        </w:rPr>
        <w:t>publications</w:t>
      </w:r>
      <w:r>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More recently</w:t>
      </w:r>
      <w:r w:rsidR="005A029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a</w:t>
      </w:r>
      <w:r>
        <w:rPr>
          <w:rFonts w:ascii="Times New Roman" w:hAnsi="Times New Roman" w:cs="Times New Roman"/>
          <w:color w:val="auto"/>
          <w:kern w:val="0"/>
          <w:sz w:val="22"/>
          <w:szCs w:val="22"/>
          <w:lang w:eastAsia="en-US" w:bidi="ar-SA"/>
        </w:rPr>
        <w:t xml:space="preserve"> trend</w:t>
      </w:r>
      <w:r w:rsidR="00A06F8F">
        <w:rPr>
          <w:rFonts w:ascii="Times New Roman" w:hAnsi="Times New Roman" w:cs="Times New Roman"/>
          <w:color w:val="auto"/>
          <w:kern w:val="0"/>
          <w:sz w:val="22"/>
          <w:szCs w:val="22"/>
          <w:lang w:eastAsia="en-US" w:bidi="ar-SA"/>
        </w:rPr>
        <w:t xml:space="preserve"> has started</w:t>
      </w:r>
      <w:r>
        <w:rPr>
          <w:rFonts w:ascii="Times New Roman" w:hAnsi="Times New Roman" w:cs="Times New Roman"/>
          <w:color w:val="auto"/>
          <w:kern w:val="0"/>
          <w:sz w:val="22"/>
          <w:szCs w:val="22"/>
          <w:lang w:eastAsia="en-US" w:bidi="ar-SA"/>
        </w:rPr>
        <w:t xml:space="preserve"> to produce DOIs for other </w:t>
      </w:r>
      <w:r w:rsidR="00A06F8F">
        <w:rPr>
          <w:rFonts w:ascii="Times New Roman" w:hAnsi="Times New Roman" w:cs="Times New Roman"/>
          <w:color w:val="auto"/>
          <w:kern w:val="0"/>
          <w:sz w:val="22"/>
          <w:szCs w:val="22"/>
          <w:lang w:eastAsia="en-US" w:bidi="ar-SA"/>
        </w:rPr>
        <w:t xml:space="preserve">types of </w:t>
      </w:r>
      <w:r>
        <w:rPr>
          <w:rFonts w:ascii="Times New Roman" w:hAnsi="Times New Roman" w:cs="Times New Roman"/>
          <w:color w:val="auto"/>
          <w:kern w:val="0"/>
          <w:sz w:val="22"/>
          <w:szCs w:val="22"/>
          <w:lang w:eastAsia="en-US" w:bidi="ar-SA"/>
        </w:rPr>
        <w:t>scientific outputs such as biological</w:t>
      </w:r>
      <w:r w:rsidR="005A0298">
        <w:rPr>
          <w:rFonts w:ascii="Times New Roman" w:hAnsi="Times New Roman" w:cs="Times New Roman"/>
          <w:color w:val="auto"/>
          <w:kern w:val="0"/>
          <w:sz w:val="22"/>
          <w:szCs w:val="22"/>
          <w:lang w:eastAsia="en-US" w:bidi="ar-SA"/>
        </w:rPr>
        <w:t xml:space="preserve"> datasets [</w:t>
      </w:r>
      <w:ins w:id="460" w:author="Yasset Perez-Riverol" w:date="2015-10-05T11:26:00Z">
        <w:r w:rsidR="00ED0C0A">
          <w:rPr>
            <w:rFonts w:ascii="Times New Roman" w:hAnsi="Times New Roman" w:cs="Times New Roman"/>
            <w:color w:val="auto"/>
            <w:kern w:val="0"/>
            <w:sz w:val="22"/>
            <w:szCs w:val="22"/>
            <w:lang w:eastAsia="en-US" w:bidi="ar-SA"/>
          </w:rPr>
          <w:t>PMID</w:t>
        </w:r>
        <w:proofErr w:type="gramStart"/>
        <w:r w:rsidR="00ED0C0A">
          <w:rPr>
            <w:rFonts w:ascii="Times New Roman" w:hAnsi="Times New Roman" w:cs="Times New Roman"/>
            <w:color w:val="auto"/>
            <w:kern w:val="0"/>
            <w:sz w:val="22"/>
            <w:szCs w:val="22"/>
            <w:lang w:eastAsia="en-US" w:bidi="ar-SA"/>
          </w:rPr>
          <w:t>:</w:t>
        </w:r>
      </w:ins>
      <w:r w:rsidR="0036164D" w:rsidRPr="0036164D">
        <w:rPr>
          <w:rFonts w:ascii="Times New Roman" w:hAnsi="Times New Roman" w:cs="Times New Roman"/>
          <w:color w:val="auto"/>
          <w:kern w:val="0"/>
          <w:sz w:val="22"/>
          <w:szCs w:val="22"/>
          <w:lang w:eastAsia="en-US" w:bidi="ar-SA"/>
        </w:rPr>
        <w:t>24727771</w:t>
      </w:r>
      <w:proofErr w:type="gramEnd"/>
      <w:r w:rsidR="005A0298">
        <w:rPr>
          <w:rFonts w:ascii="Times New Roman" w:hAnsi="Times New Roman" w:cs="Times New Roman"/>
          <w:color w:val="auto"/>
          <w:kern w:val="0"/>
          <w:sz w:val="22"/>
          <w:szCs w:val="22"/>
          <w:lang w:eastAsia="en-US" w:bidi="ar-SA"/>
        </w:rPr>
        <w:t>]</w:t>
      </w:r>
      <w:r>
        <w:rPr>
          <w:rFonts w:ascii="Times New Roman" w:hAnsi="Times New Roman" w:cs="Times New Roman"/>
          <w:color w:val="auto"/>
          <w:kern w:val="0"/>
          <w:sz w:val="22"/>
          <w:szCs w:val="22"/>
          <w:lang w:eastAsia="en-US" w:bidi="ar-SA"/>
        </w:rPr>
        <w:t xml:space="preserve"> or training materials</w:t>
      </w:r>
      <w:r w:rsidR="005A0298">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 xml:space="preserve"> </w:t>
      </w:r>
      <w:r w:rsidR="00A06F8F">
        <w:rPr>
          <w:rFonts w:ascii="Times New Roman" w:hAnsi="Times New Roman" w:cs="Times New Roman"/>
          <w:color w:val="auto"/>
          <w:kern w:val="0"/>
          <w:sz w:val="22"/>
          <w:szCs w:val="22"/>
          <w:lang w:eastAsia="en-US" w:bidi="ar-SA"/>
        </w:rPr>
        <w:t>The</w:t>
      </w:r>
      <w:r>
        <w:rPr>
          <w:rFonts w:ascii="Times New Roman" w:hAnsi="Times New Roman" w:cs="Times New Roman"/>
          <w:color w:val="auto"/>
          <w:kern w:val="0"/>
          <w:sz w:val="22"/>
          <w:szCs w:val="22"/>
          <w:lang w:eastAsia="en-US" w:bidi="ar-SA"/>
        </w:rPr>
        <w:t xml:space="preserve"> main motivation behind is to give</w:t>
      </w:r>
      <w:r w:rsidR="00DE5438">
        <w:rPr>
          <w:rFonts w:ascii="Times New Roman" w:hAnsi="Times New Roman" w:cs="Times New Roman"/>
          <w:color w:val="auto"/>
          <w:kern w:val="0"/>
          <w:sz w:val="22"/>
          <w:szCs w:val="22"/>
          <w:lang w:eastAsia="en-US" w:bidi="ar-SA"/>
        </w:rPr>
        <w:t xml:space="preserve"> scientists</w:t>
      </w:r>
      <w:r>
        <w:rPr>
          <w:rFonts w:ascii="Times New Roman" w:hAnsi="Times New Roman" w:cs="Times New Roman"/>
          <w:color w:val="auto"/>
          <w:kern w:val="0"/>
          <w:sz w:val="22"/>
          <w:szCs w:val="22"/>
          <w:lang w:eastAsia="en-US" w:bidi="ar-SA"/>
        </w:rPr>
        <w:t xml:space="preserve"> a better credit for their work</w:t>
      </w:r>
      <w:r w:rsidR="0072385F">
        <w:rPr>
          <w:rFonts w:ascii="Times New Roman" w:hAnsi="Times New Roman" w:cs="Times New Roman"/>
          <w:color w:val="auto"/>
          <w:kern w:val="0"/>
          <w:sz w:val="22"/>
          <w:szCs w:val="22"/>
          <w:lang w:eastAsia="en-US" w:bidi="ar-SA"/>
        </w:rPr>
        <w:t xml:space="preserve"> [</w:t>
      </w:r>
      <w:ins w:id="461" w:author="Yasset Perez-Riverol" w:date="2015-10-05T11:26:00Z">
        <w:r w:rsidR="00ED0C0A">
          <w:rPr>
            <w:rFonts w:ascii="Times New Roman" w:hAnsi="Times New Roman" w:cs="Times New Roman"/>
            <w:color w:val="auto"/>
            <w:kern w:val="0"/>
            <w:sz w:val="22"/>
            <w:szCs w:val="22"/>
            <w:lang w:eastAsia="en-US" w:bidi="ar-SA"/>
          </w:rPr>
          <w:t>PMID</w:t>
        </w:r>
        <w:proofErr w:type="gramStart"/>
        <w:r w:rsidR="00ED0C0A">
          <w:rPr>
            <w:rFonts w:ascii="Times New Roman" w:hAnsi="Times New Roman" w:cs="Times New Roman"/>
            <w:color w:val="auto"/>
            <w:kern w:val="0"/>
            <w:sz w:val="22"/>
            <w:szCs w:val="22"/>
            <w:lang w:eastAsia="en-US" w:bidi="ar-SA"/>
          </w:rPr>
          <w:t>:</w:t>
        </w:r>
      </w:ins>
      <w:r w:rsidR="0072385F" w:rsidRPr="0072385F">
        <w:rPr>
          <w:rFonts w:ascii="Times New Roman" w:hAnsi="Times New Roman" w:cs="Times New Roman"/>
          <w:color w:val="auto"/>
          <w:kern w:val="0"/>
          <w:sz w:val="22"/>
          <w:szCs w:val="22"/>
          <w:lang w:eastAsia="en-US" w:bidi="ar-SA"/>
        </w:rPr>
        <w:t>19587644</w:t>
      </w:r>
      <w:proofErr w:type="gramEnd"/>
      <w:r w:rsidR="0072385F">
        <w:rPr>
          <w:rFonts w:ascii="Times New Roman" w:hAnsi="Times New Roman" w:cs="Times New Roman"/>
          <w:color w:val="auto"/>
          <w:kern w:val="0"/>
          <w:sz w:val="22"/>
          <w:szCs w:val="22"/>
          <w:lang w:eastAsia="en-US" w:bidi="ar-SA"/>
        </w:rPr>
        <w:t xml:space="preserve">], enabling at the same time a better </w:t>
      </w:r>
      <w:r w:rsidR="00A06F8F">
        <w:rPr>
          <w:rFonts w:ascii="Times New Roman" w:hAnsi="Times New Roman" w:cs="Times New Roman"/>
          <w:color w:val="auto"/>
          <w:kern w:val="0"/>
          <w:sz w:val="22"/>
          <w:szCs w:val="22"/>
          <w:lang w:eastAsia="en-US" w:bidi="ar-SA"/>
        </w:rPr>
        <w:t>way to cite and track</w:t>
      </w:r>
      <w:r w:rsidR="0072385F">
        <w:rPr>
          <w:rFonts w:ascii="Times New Roman" w:hAnsi="Times New Roman" w:cs="Times New Roman"/>
          <w:color w:val="auto"/>
          <w:kern w:val="0"/>
          <w:sz w:val="22"/>
          <w:szCs w:val="22"/>
          <w:lang w:eastAsia="en-US" w:bidi="ar-SA"/>
        </w:rPr>
        <w:t xml:space="preserve"> it</w:t>
      </w:r>
      <w:r w:rsidR="00DE5438">
        <w:rPr>
          <w:rFonts w:ascii="Times New Roman" w:hAnsi="Times New Roman" w:cs="Times New Roman"/>
          <w:color w:val="auto"/>
          <w:kern w:val="0"/>
          <w:sz w:val="22"/>
          <w:szCs w:val="22"/>
          <w:lang w:eastAsia="en-US" w:bidi="ar-SA"/>
        </w:rPr>
        <w:t xml:space="preserve">. Following </w:t>
      </w:r>
      <w:r w:rsidR="00A06F8F">
        <w:rPr>
          <w:rFonts w:ascii="Times New Roman" w:hAnsi="Times New Roman" w:cs="Times New Roman"/>
          <w:color w:val="auto"/>
          <w:kern w:val="0"/>
          <w:sz w:val="22"/>
          <w:szCs w:val="22"/>
          <w:lang w:eastAsia="en-US" w:bidi="ar-SA"/>
        </w:rPr>
        <w:t>this trend</w:t>
      </w:r>
      <w:r w:rsidR="00DE5438">
        <w:rPr>
          <w:rFonts w:ascii="Times New Roman" w:hAnsi="Times New Roman" w:cs="Times New Roman"/>
          <w:color w:val="auto"/>
          <w:kern w:val="0"/>
          <w:sz w:val="22"/>
          <w:szCs w:val="22"/>
          <w:lang w:eastAsia="en-US" w:bidi="ar-SA"/>
        </w:rPr>
        <w:t xml:space="preserve">, </w:t>
      </w:r>
      <w:del w:id="462" w:author="Yasset Perez-Riverol" w:date="2015-10-05T08:58:00Z">
        <w:r w:rsidR="00DE5438" w:rsidDel="00CA3983">
          <w:rPr>
            <w:rFonts w:ascii="Times New Roman" w:hAnsi="Times New Roman" w:cs="Times New Roman"/>
            <w:color w:val="auto"/>
            <w:kern w:val="0"/>
            <w:sz w:val="22"/>
            <w:szCs w:val="22"/>
            <w:lang w:eastAsia="en-US" w:bidi="ar-SA"/>
          </w:rPr>
          <w:delText>GitHub</w:delText>
        </w:r>
      </w:del>
      <w:ins w:id="463" w:author="Yasset Perez-Riverol" w:date="2015-10-05T08:58:00Z">
        <w:r w:rsidR="00CA3983">
          <w:rPr>
            <w:rFonts w:ascii="Times New Roman" w:hAnsi="Times New Roman" w:cs="Times New Roman"/>
            <w:color w:val="auto"/>
            <w:kern w:val="0"/>
            <w:sz w:val="22"/>
            <w:szCs w:val="22"/>
            <w:lang w:eastAsia="en-US" w:bidi="ar-SA"/>
          </w:rPr>
          <w:t>GitHub</w:t>
        </w:r>
      </w:ins>
      <w:r w:rsidR="00DE5438">
        <w:rPr>
          <w:rFonts w:ascii="Times New Roman" w:hAnsi="Times New Roman" w:cs="Times New Roman"/>
          <w:color w:val="auto"/>
          <w:kern w:val="0"/>
          <w:sz w:val="22"/>
          <w:szCs w:val="22"/>
          <w:lang w:eastAsia="en-US" w:bidi="ar-SA"/>
        </w:rPr>
        <w:t xml:space="preserve"> now enables the use of DOIs to cite </w:t>
      </w:r>
      <w:r w:rsidR="003A2AF6">
        <w:rPr>
          <w:rFonts w:ascii="Times New Roman" w:hAnsi="Times New Roman" w:cs="Times New Roman"/>
          <w:color w:val="auto"/>
          <w:kern w:val="0"/>
          <w:sz w:val="22"/>
          <w:szCs w:val="22"/>
          <w:lang w:eastAsia="en-US" w:bidi="ar-SA"/>
        </w:rPr>
        <w:t>the</w:t>
      </w:r>
      <w:r w:rsidR="00DE5438">
        <w:rPr>
          <w:rFonts w:ascii="Times New Roman" w:hAnsi="Times New Roman" w:cs="Times New Roman"/>
          <w:color w:val="auto"/>
          <w:kern w:val="0"/>
          <w:sz w:val="22"/>
          <w:szCs w:val="22"/>
          <w:lang w:eastAsia="en-US" w:bidi="ar-SA"/>
        </w:rPr>
        <w:t xml:space="preserve"> code deposited</w:t>
      </w:r>
      <w:r w:rsidR="0072385F">
        <w:rPr>
          <w:rFonts w:ascii="Times New Roman" w:hAnsi="Times New Roman" w:cs="Times New Roman"/>
          <w:color w:val="auto"/>
          <w:kern w:val="0"/>
          <w:sz w:val="22"/>
          <w:szCs w:val="22"/>
          <w:lang w:eastAsia="en-US" w:bidi="ar-SA"/>
        </w:rPr>
        <w:t xml:space="preserve">, using the data archiving tool </w:t>
      </w:r>
      <w:proofErr w:type="spellStart"/>
      <w:r w:rsidR="0072385F">
        <w:rPr>
          <w:rFonts w:ascii="Times New Roman" w:hAnsi="Times New Roman" w:cs="Times New Roman"/>
          <w:color w:val="auto"/>
          <w:kern w:val="0"/>
          <w:sz w:val="22"/>
          <w:szCs w:val="22"/>
          <w:lang w:eastAsia="en-US" w:bidi="ar-SA"/>
        </w:rPr>
        <w:t>Zenodo</w:t>
      </w:r>
      <w:proofErr w:type="spellEnd"/>
      <w:r w:rsidR="0072385F">
        <w:rPr>
          <w:rFonts w:ascii="Times New Roman" w:hAnsi="Times New Roman" w:cs="Times New Roman"/>
          <w:color w:val="auto"/>
          <w:kern w:val="0"/>
          <w:sz w:val="22"/>
          <w:szCs w:val="22"/>
          <w:lang w:eastAsia="en-US" w:bidi="ar-SA"/>
        </w:rPr>
        <w:t xml:space="preserve"> (</w:t>
      </w:r>
      <w:hyperlink r:id="rId13" w:history="1">
        <w:r w:rsidR="0072385F" w:rsidRPr="0072385F">
          <w:rPr>
            <w:rStyle w:val="Hyperlink"/>
            <w:rFonts w:ascii="Times New Roman" w:hAnsi="Times New Roman"/>
            <w:kern w:val="0"/>
            <w:sz w:val="22"/>
            <w:szCs w:val="22"/>
            <w:lang w:eastAsia="en-US" w:bidi="ar-SA"/>
          </w:rPr>
          <w:t>https://zenodo.org/</w:t>
        </w:r>
      </w:hyperlink>
      <w:r w:rsidR="0072385F">
        <w:rPr>
          <w:rFonts w:ascii="Times New Roman" w:hAnsi="Times New Roman" w:cs="Times New Roman"/>
          <w:color w:val="auto"/>
          <w:kern w:val="0"/>
          <w:sz w:val="22"/>
          <w:szCs w:val="22"/>
          <w:lang w:eastAsia="en-US" w:bidi="ar-SA"/>
        </w:rPr>
        <w:t>)</w:t>
      </w:r>
      <w:r w:rsidR="00DE5438">
        <w:rPr>
          <w:rFonts w:ascii="Times New Roman" w:hAnsi="Times New Roman" w:cs="Times New Roman"/>
          <w:color w:val="auto"/>
          <w:kern w:val="0"/>
          <w:sz w:val="22"/>
          <w:szCs w:val="22"/>
          <w:lang w:eastAsia="en-US" w:bidi="ar-SA"/>
        </w:rPr>
        <w:t>.</w:t>
      </w:r>
      <w:r w:rsidR="0020769B">
        <w:rPr>
          <w:rFonts w:ascii="Times New Roman" w:hAnsi="Times New Roman" w:cs="Times New Roman"/>
          <w:color w:val="auto"/>
          <w:kern w:val="0"/>
          <w:sz w:val="22"/>
          <w:szCs w:val="22"/>
          <w:lang w:eastAsia="en-US" w:bidi="ar-SA"/>
        </w:rPr>
        <w:t xml:space="preserve"> </w:t>
      </w:r>
      <w:r w:rsidR="0072385F">
        <w:rPr>
          <w:rFonts w:ascii="Times New Roman" w:hAnsi="Times New Roman" w:cs="Times New Roman"/>
          <w:color w:val="auto"/>
          <w:kern w:val="0"/>
          <w:sz w:val="22"/>
          <w:szCs w:val="22"/>
          <w:lang w:eastAsia="en-US" w:bidi="ar-SA"/>
        </w:rPr>
        <w:t xml:space="preserve">The procedure is </w:t>
      </w:r>
      <w:r w:rsidR="003A2AF6">
        <w:rPr>
          <w:rFonts w:ascii="Times New Roman" w:hAnsi="Times New Roman" w:cs="Times New Roman"/>
          <w:color w:val="auto"/>
          <w:kern w:val="0"/>
          <w:sz w:val="22"/>
          <w:szCs w:val="22"/>
          <w:lang w:eastAsia="en-US" w:bidi="ar-SA"/>
        </w:rPr>
        <w:t xml:space="preserve">very simple and it is </w:t>
      </w:r>
      <w:r w:rsidR="0072385F">
        <w:rPr>
          <w:rFonts w:ascii="Times New Roman" w:hAnsi="Times New Roman" w:cs="Times New Roman"/>
          <w:color w:val="auto"/>
          <w:kern w:val="0"/>
          <w:sz w:val="22"/>
          <w:szCs w:val="22"/>
          <w:lang w:eastAsia="en-US" w:bidi="ar-SA"/>
        </w:rPr>
        <w:t>explained in detail here (</w:t>
      </w:r>
      <w:r w:rsidR="00FC3AD4">
        <w:fldChar w:fldCharType="begin"/>
      </w:r>
      <w:r w:rsidR="00FC3AD4">
        <w:instrText xml:space="preserve"> HYPERLINK "https://guides.github.com/activities/citable-code/" </w:instrText>
      </w:r>
      <w:r w:rsidR="00FC3AD4">
        <w:fldChar w:fldCharType="separate"/>
      </w:r>
      <w:r w:rsidR="0072385F" w:rsidRPr="0072385F">
        <w:rPr>
          <w:rStyle w:val="Hyperlink"/>
          <w:rFonts w:ascii="Times New Roman" w:hAnsi="Times New Roman"/>
          <w:kern w:val="0"/>
          <w:sz w:val="22"/>
          <w:szCs w:val="22"/>
          <w:lang w:eastAsia="en-US" w:bidi="ar-SA"/>
        </w:rPr>
        <w:t>https://guides.</w:t>
      </w:r>
      <w:del w:id="464" w:author="Yasset Perez-Riverol" w:date="2015-10-05T08:58:00Z">
        <w:r w:rsidR="0072385F" w:rsidRPr="0072385F" w:rsidDel="00CA3983">
          <w:rPr>
            <w:rStyle w:val="Hyperlink"/>
            <w:rFonts w:ascii="Times New Roman" w:hAnsi="Times New Roman"/>
            <w:kern w:val="0"/>
            <w:sz w:val="22"/>
            <w:szCs w:val="22"/>
            <w:lang w:eastAsia="en-US" w:bidi="ar-SA"/>
          </w:rPr>
          <w:delText>github</w:delText>
        </w:r>
      </w:del>
      <w:ins w:id="465" w:author="Yasset Perez-Riverol" w:date="2015-10-05T08:58:00Z">
        <w:r w:rsidR="00CA3983">
          <w:rPr>
            <w:rStyle w:val="Hyperlink"/>
            <w:rFonts w:ascii="Times New Roman" w:hAnsi="Times New Roman"/>
            <w:kern w:val="0"/>
            <w:sz w:val="22"/>
            <w:szCs w:val="22"/>
            <w:lang w:eastAsia="en-US" w:bidi="ar-SA"/>
          </w:rPr>
          <w:t>GitHub</w:t>
        </w:r>
      </w:ins>
      <w:r w:rsidR="0072385F" w:rsidRPr="0072385F">
        <w:rPr>
          <w:rStyle w:val="Hyperlink"/>
          <w:rFonts w:ascii="Times New Roman" w:hAnsi="Times New Roman"/>
          <w:kern w:val="0"/>
          <w:sz w:val="22"/>
          <w:szCs w:val="22"/>
          <w:lang w:eastAsia="en-US" w:bidi="ar-SA"/>
        </w:rPr>
        <w:t>.com/activities/citable-code/</w:t>
      </w:r>
      <w:r w:rsidR="00FC3AD4">
        <w:rPr>
          <w:rStyle w:val="Hyperlink"/>
          <w:rFonts w:ascii="Times New Roman" w:hAnsi="Times New Roman"/>
          <w:kern w:val="0"/>
          <w:sz w:val="22"/>
          <w:szCs w:val="22"/>
          <w:lang w:eastAsia="en-US" w:bidi="ar-SA"/>
        </w:rPr>
        <w:fldChar w:fldCharType="end"/>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By default,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takes an archive of your </w:t>
      </w:r>
      <w:del w:id="466"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ins w:id="467" w:author="Yasset Perez-Riverol" w:date="2015-10-05T08:58:00Z">
        <w:r w:rsidR="00CA3983">
          <w:rPr>
            <w:rFonts w:ascii="Times New Roman" w:hAnsi="Times New Roman" w:cs="Times New Roman"/>
            <w:color w:val="auto"/>
            <w:kern w:val="0"/>
            <w:sz w:val="22"/>
            <w:szCs w:val="22"/>
            <w:lang w:eastAsia="en-US" w:bidi="ar-SA"/>
          </w:rPr>
          <w:t>GitHub</w:t>
        </w:r>
      </w:ins>
      <w:r w:rsidR="0072385F" w:rsidRPr="0072385F">
        <w:rPr>
          <w:rFonts w:ascii="Times New Roman" w:hAnsi="Times New Roman" w:cs="Times New Roman"/>
          <w:color w:val="auto"/>
          <w:kern w:val="0"/>
          <w:sz w:val="22"/>
          <w:szCs w:val="22"/>
          <w:lang w:eastAsia="en-US" w:bidi="ar-SA"/>
        </w:rPr>
        <w:t xml:space="preserve"> reposit</w:t>
      </w:r>
      <w:r w:rsidR="0072385F">
        <w:rPr>
          <w:rFonts w:ascii="Times New Roman" w:hAnsi="Times New Roman" w:cs="Times New Roman"/>
          <w:color w:val="auto"/>
          <w:kern w:val="0"/>
          <w:sz w:val="22"/>
          <w:szCs w:val="22"/>
          <w:lang w:eastAsia="en-US" w:bidi="ar-SA"/>
        </w:rPr>
        <w:t>ory each time you create a new r</w:t>
      </w:r>
      <w:r w:rsidR="0072385F" w:rsidRPr="0072385F">
        <w:rPr>
          <w:rFonts w:ascii="Times New Roman" w:hAnsi="Times New Roman" w:cs="Times New Roman"/>
          <w:color w:val="auto"/>
          <w:kern w:val="0"/>
          <w:sz w:val="22"/>
          <w:szCs w:val="22"/>
          <w:lang w:eastAsia="en-US" w:bidi="ar-SA"/>
        </w:rPr>
        <w:t>elease.</w:t>
      </w:r>
      <w:r w:rsidR="0072385F">
        <w:rPr>
          <w:rFonts w:ascii="Times New Roman" w:hAnsi="Times New Roman" w:cs="Times New Roman"/>
          <w:color w:val="auto"/>
          <w:kern w:val="0"/>
          <w:sz w:val="22"/>
          <w:szCs w:val="22"/>
          <w:lang w:eastAsia="en-US" w:bidi="ar-SA"/>
        </w:rPr>
        <w:t xml:space="preserve"> </w:t>
      </w:r>
      <w:r w:rsidR="0072385F" w:rsidRPr="0072385F">
        <w:rPr>
          <w:rFonts w:ascii="Times New Roman" w:hAnsi="Times New Roman" w:cs="Times New Roman"/>
          <w:color w:val="auto"/>
          <w:kern w:val="0"/>
          <w:sz w:val="22"/>
          <w:szCs w:val="22"/>
          <w:lang w:eastAsia="en-US" w:bidi="ar-SA"/>
        </w:rPr>
        <w:t xml:space="preserve">Before </w:t>
      </w:r>
      <w:proofErr w:type="spellStart"/>
      <w:r w:rsidR="0072385F" w:rsidRPr="0072385F">
        <w:rPr>
          <w:rFonts w:ascii="Times New Roman" w:hAnsi="Times New Roman" w:cs="Times New Roman"/>
          <w:color w:val="auto"/>
          <w:kern w:val="0"/>
          <w:sz w:val="22"/>
          <w:szCs w:val="22"/>
          <w:lang w:eastAsia="en-US" w:bidi="ar-SA"/>
        </w:rPr>
        <w:t>Zenodo</w:t>
      </w:r>
      <w:proofErr w:type="spellEnd"/>
      <w:r w:rsidR="0072385F" w:rsidRPr="0072385F">
        <w:rPr>
          <w:rFonts w:ascii="Times New Roman" w:hAnsi="Times New Roman" w:cs="Times New Roman"/>
          <w:color w:val="auto"/>
          <w:kern w:val="0"/>
          <w:sz w:val="22"/>
          <w:szCs w:val="22"/>
          <w:lang w:eastAsia="en-US" w:bidi="ar-SA"/>
        </w:rPr>
        <w:t xml:space="preserve"> can issue a DOI for your repository, you will need to provide some </w:t>
      </w:r>
      <w:r w:rsidR="0072385F">
        <w:rPr>
          <w:rFonts w:ascii="Times New Roman" w:hAnsi="Times New Roman" w:cs="Times New Roman"/>
          <w:color w:val="auto"/>
          <w:kern w:val="0"/>
          <w:sz w:val="22"/>
          <w:szCs w:val="22"/>
          <w:lang w:eastAsia="en-US" w:bidi="ar-SA"/>
        </w:rPr>
        <w:t xml:space="preserve">metadata </w:t>
      </w:r>
      <w:r w:rsidR="0072385F" w:rsidRPr="0072385F">
        <w:rPr>
          <w:rFonts w:ascii="Times New Roman" w:hAnsi="Times New Roman" w:cs="Times New Roman"/>
          <w:color w:val="auto"/>
          <w:kern w:val="0"/>
          <w:sz w:val="22"/>
          <w:szCs w:val="22"/>
          <w:lang w:eastAsia="en-US" w:bidi="ar-SA"/>
        </w:rPr>
        <w:t xml:space="preserve">information about the </w:t>
      </w:r>
      <w:r w:rsidR="0072385F">
        <w:rPr>
          <w:rFonts w:ascii="Times New Roman" w:hAnsi="Times New Roman" w:cs="Times New Roman"/>
          <w:color w:val="auto"/>
          <w:kern w:val="0"/>
          <w:sz w:val="22"/>
          <w:szCs w:val="22"/>
          <w:lang w:eastAsia="en-US" w:bidi="ar-SA"/>
        </w:rPr>
        <w:t xml:space="preserve">archived </w:t>
      </w:r>
      <w:del w:id="468" w:author="Yasset Perez-Riverol" w:date="2015-10-05T08:58:00Z">
        <w:r w:rsidR="0072385F" w:rsidRPr="0072385F" w:rsidDel="00CA3983">
          <w:rPr>
            <w:rFonts w:ascii="Times New Roman" w:hAnsi="Times New Roman" w:cs="Times New Roman"/>
            <w:color w:val="auto"/>
            <w:kern w:val="0"/>
            <w:sz w:val="22"/>
            <w:szCs w:val="22"/>
            <w:lang w:eastAsia="en-US" w:bidi="ar-SA"/>
          </w:rPr>
          <w:delText>GitHub</w:delText>
        </w:r>
      </w:del>
      <w:ins w:id="469" w:author="Yasset Perez-Riverol" w:date="2015-10-05T08:58:00Z">
        <w:r w:rsidR="00CA3983">
          <w:rPr>
            <w:rFonts w:ascii="Times New Roman" w:hAnsi="Times New Roman" w:cs="Times New Roman"/>
            <w:color w:val="auto"/>
            <w:kern w:val="0"/>
            <w:sz w:val="22"/>
            <w:szCs w:val="22"/>
            <w:lang w:eastAsia="en-US" w:bidi="ar-SA"/>
          </w:rPr>
          <w:t>GitHub</w:t>
        </w:r>
      </w:ins>
      <w:r w:rsidR="0072385F" w:rsidRPr="0072385F">
        <w:rPr>
          <w:rFonts w:ascii="Times New Roman" w:hAnsi="Times New Roman" w:cs="Times New Roman"/>
          <w:color w:val="auto"/>
          <w:kern w:val="0"/>
          <w:sz w:val="22"/>
          <w:szCs w:val="22"/>
          <w:lang w:eastAsia="en-US" w:bidi="ar-SA"/>
        </w:rPr>
        <w:t xml:space="preserve"> repo</w:t>
      </w:r>
      <w:r w:rsidR="0072385F">
        <w:rPr>
          <w:rFonts w:ascii="Times New Roman" w:hAnsi="Times New Roman" w:cs="Times New Roman"/>
          <w:color w:val="auto"/>
          <w:kern w:val="0"/>
          <w:sz w:val="22"/>
          <w:szCs w:val="22"/>
          <w:lang w:eastAsia="en-US" w:bidi="ar-SA"/>
        </w:rPr>
        <w:t>sitory</w:t>
      </w:r>
      <w:r w:rsidR="0072385F" w:rsidRPr="0072385F">
        <w:rPr>
          <w:rFonts w:ascii="Times New Roman" w:hAnsi="Times New Roman" w:cs="Times New Roman"/>
          <w:color w:val="auto"/>
          <w:kern w:val="0"/>
          <w:sz w:val="22"/>
          <w:szCs w:val="22"/>
          <w:lang w:eastAsia="en-US" w:bidi="ar-SA"/>
        </w:rPr>
        <w:t>.</w:t>
      </w:r>
      <w:r w:rsidR="00101A7B">
        <w:rPr>
          <w:rFonts w:ascii="Times New Roman" w:hAnsi="Times New Roman" w:cs="Times New Roman"/>
          <w:color w:val="auto"/>
          <w:kern w:val="0"/>
          <w:sz w:val="22"/>
          <w:szCs w:val="22"/>
          <w:lang w:eastAsia="en-US" w:bidi="ar-SA"/>
        </w:rPr>
        <w:t xml:space="preserve"> Once the DOI has been assigned, </w:t>
      </w:r>
      <w:r w:rsidR="00167989">
        <w:rPr>
          <w:rFonts w:ascii="Times New Roman" w:hAnsi="Times New Roman" w:cs="Times New Roman"/>
          <w:color w:val="auto"/>
          <w:kern w:val="0"/>
          <w:sz w:val="22"/>
          <w:szCs w:val="22"/>
          <w:lang w:eastAsia="en-US" w:bidi="ar-SA"/>
        </w:rPr>
        <w:t>apart from using it in your CV</w:t>
      </w:r>
      <w:r w:rsidR="00101A7B">
        <w:rPr>
          <w:rFonts w:ascii="Times New Roman" w:hAnsi="Times New Roman" w:cs="Times New Roman"/>
          <w:color w:val="auto"/>
          <w:kern w:val="0"/>
          <w:sz w:val="22"/>
          <w:szCs w:val="22"/>
          <w:lang w:eastAsia="en-US" w:bidi="ar-SA"/>
        </w:rPr>
        <w:t xml:space="preserve"> or add it to information resources such as Europe PubMed Central [</w:t>
      </w:r>
      <w:ins w:id="470" w:author="Yasset Perez-Riverol" w:date="2015-10-05T11:26:00Z">
        <w:r w:rsidR="00ED0C0A">
          <w:rPr>
            <w:rFonts w:ascii="Times New Roman" w:hAnsi="Times New Roman" w:cs="Times New Roman"/>
            <w:color w:val="auto"/>
            <w:kern w:val="0"/>
            <w:sz w:val="22"/>
            <w:szCs w:val="22"/>
            <w:lang w:eastAsia="en-US" w:bidi="ar-SA"/>
          </w:rPr>
          <w:t>PMID</w:t>
        </w:r>
        <w:proofErr w:type="gramStart"/>
        <w:r w:rsidR="00ED0C0A">
          <w:rPr>
            <w:rFonts w:ascii="Times New Roman" w:hAnsi="Times New Roman" w:cs="Times New Roman"/>
            <w:color w:val="auto"/>
            <w:kern w:val="0"/>
            <w:sz w:val="22"/>
            <w:szCs w:val="22"/>
            <w:lang w:eastAsia="en-US" w:bidi="ar-SA"/>
          </w:rPr>
          <w:t>:</w:t>
        </w:r>
      </w:ins>
      <w:r w:rsidR="00101A7B" w:rsidRPr="00101A7B">
        <w:rPr>
          <w:rFonts w:ascii="Times New Roman" w:hAnsi="Times New Roman" w:cs="Times New Roman"/>
          <w:color w:val="auto"/>
          <w:kern w:val="0"/>
          <w:sz w:val="22"/>
          <w:szCs w:val="22"/>
          <w:lang w:eastAsia="en-US" w:bidi="ar-SA"/>
        </w:rPr>
        <w:t>25378340</w:t>
      </w:r>
      <w:proofErr w:type="gramEnd"/>
      <w:r w:rsidR="00101A7B">
        <w:rPr>
          <w:rFonts w:ascii="Times New Roman" w:hAnsi="Times New Roman" w:cs="Times New Roman"/>
          <w:color w:val="auto"/>
          <w:kern w:val="0"/>
          <w:sz w:val="22"/>
          <w:szCs w:val="22"/>
          <w:lang w:eastAsia="en-US" w:bidi="ar-SA"/>
        </w:rPr>
        <w:t>].</w:t>
      </w:r>
    </w:p>
    <w:p w14:paraId="243AB58C" w14:textId="77777777" w:rsidR="008B5A0E" w:rsidRPr="00076633"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p>
    <w:p w14:paraId="5C7F806C" w14:textId="623F9934"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auto"/>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8. Explore new ideas and discover the power of open source projects</w:t>
      </w:r>
    </w:p>
    <w:p w14:paraId="13B25CF1" w14:textId="54BF4F65"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Pr>
          <w:rFonts w:ascii="Times New Roman" w:hAnsi="Times New Roman" w:cs="Times New Roman"/>
          <w:color w:val="000000"/>
          <w:kern w:val="0"/>
          <w:sz w:val="22"/>
          <w:szCs w:val="22"/>
          <w:lang w:eastAsia="en-US" w:bidi="ar-SA"/>
        </w:rPr>
        <w:t>One of the jobs of a scientist is to read</w:t>
      </w:r>
      <w:r w:rsidR="0020769B">
        <w:rPr>
          <w:rFonts w:ascii="Times New Roman" w:hAnsi="Times New Roman" w:cs="Times New Roman"/>
          <w:color w:val="000000"/>
          <w:kern w:val="0"/>
          <w:sz w:val="22"/>
          <w:szCs w:val="22"/>
          <w:lang w:eastAsia="en-US" w:bidi="ar-SA"/>
        </w:rPr>
        <w:t xml:space="preserve"> routinely</w:t>
      </w:r>
      <w:r>
        <w:rPr>
          <w:rFonts w:ascii="Times New Roman" w:hAnsi="Times New Roman" w:cs="Times New Roman"/>
          <w:color w:val="000000"/>
          <w:kern w:val="0"/>
          <w:sz w:val="22"/>
          <w:szCs w:val="22"/>
          <w:lang w:eastAsia="en-US" w:bidi="ar-SA"/>
        </w:rPr>
        <w:t xml:space="preserve"> the published literature available. </w:t>
      </w:r>
      <w:r w:rsidR="0020769B">
        <w:rPr>
          <w:rFonts w:ascii="Times New Roman" w:hAnsi="Times New Roman" w:cs="Times New Roman"/>
          <w:color w:val="000000"/>
          <w:kern w:val="0"/>
          <w:sz w:val="22"/>
          <w:szCs w:val="22"/>
          <w:lang w:eastAsia="en-US" w:bidi="ar-SA"/>
        </w:rPr>
        <w:t xml:space="preserve">Analogously, one of the jobs of programmers should be revise publicly available projects and code that can be interesting for his/her interests. </w:t>
      </w:r>
      <w:del w:id="471" w:author="Yasset Perez-Riverol" w:date="2015-10-05T08:58:00Z">
        <w:r w:rsidR="0020769B" w:rsidDel="00CA3983">
          <w:rPr>
            <w:rFonts w:ascii="Times New Roman" w:hAnsi="Times New Roman" w:cs="Times New Roman"/>
            <w:color w:val="000000"/>
            <w:kern w:val="0"/>
            <w:sz w:val="22"/>
            <w:szCs w:val="22"/>
            <w:lang w:eastAsia="en-US" w:bidi="ar-SA"/>
          </w:rPr>
          <w:delText>GitHub</w:delText>
        </w:r>
      </w:del>
      <w:ins w:id="472" w:author="Yasset Perez-Riverol" w:date="2015-10-05T08:58:00Z">
        <w:r w:rsidR="00CA3983">
          <w:rPr>
            <w:rFonts w:ascii="Times New Roman" w:hAnsi="Times New Roman" w:cs="Times New Roman"/>
            <w:color w:val="000000"/>
            <w:kern w:val="0"/>
            <w:sz w:val="22"/>
            <w:szCs w:val="22"/>
            <w:lang w:eastAsia="en-US" w:bidi="ar-SA"/>
          </w:rPr>
          <w:t>GitHub</w:t>
        </w:r>
      </w:ins>
      <w:r w:rsidR="0020769B">
        <w:rPr>
          <w:rFonts w:ascii="Times New Roman" w:hAnsi="Times New Roman" w:cs="Times New Roman"/>
          <w:color w:val="000000"/>
          <w:kern w:val="0"/>
          <w:sz w:val="22"/>
          <w:szCs w:val="22"/>
          <w:lang w:eastAsia="en-US" w:bidi="ar-SA"/>
        </w:rPr>
        <w:t xml:space="preserve"> makes this possible</w:t>
      </w:r>
    </w:p>
    <w:p w14:paraId="3CA45707" w14:textId="77777777" w:rsidR="008B5A0E" w:rsidRDefault="008B5A0E"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p>
    <w:p w14:paraId="226E901E" w14:textId="7B538C7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Explore projects</w:t>
      </w:r>
    </w:p>
    <w:p w14:paraId="069BA36C" w14:textId="4F41359B"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Fork projects</w:t>
      </w:r>
    </w:p>
    <w:p w14:paraId="1BD91584" w14:textId="77777777" w:rsidR="00076633" w:rsidRP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sidRPr="00076633">
        <w:rPr>
          <w:rFonts w:ascii="Times New Roman" w:hAnsi="Times New Roman" w:cs="Times New Roman"/>
          <w:color w:val="000000"/>
          <w:kern w:val="0"/>
          <w:sz w:val="22"/>
          <w:szCs w:val="22"/>
          <w:lang w:eastAsia="en-US" w:bidi="ar-SA"/>
        </w:rPr>
        <w:tab/>
      </w:r>
    </w:p>
    <w:p w14:paraId="721B3407" w14:textId="0077BC84" w:rsidR="00076633"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color w:val="000000"/>
          <w:kern w:val="0"/>
          <w:sz w:val="22"/>
          <w:szCs w:val="22"/>
          <w:lang w:eastAsia="en-US" w:bidi="ar-SA"/>
        </w:rPr>
      </w:pP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9. Be social.</w:t>
      </w:r>
      <w:r w:rsidRPr="00076633">
        <w:rPr>
          <w:rFonts w:ascii="Times New Roman" w:hAnsi="Times New Roman" w:cs="Times New Roman"/>
          <w:color w:val="000000"/>
          <w:kern w:val="0"/>
          <w:sz w:val="22"/>
          <w:szCs w:val="22"/>
          <w:lang w:eastAsia="en-US" w:bidi="ar-SA"/>
        </w:rPr>
        <w:t xml:space="preserve"> Follow projects, people, projects, and issues</w:t>
      </w:r>
      <w:r w:rsidR="00E56E5A">
        <w:rPr>
          <w:rFonts w:ascii="Times New Roman" w:hAnsi="Times New Roman" w:cs="Times New Roman"/>
          <w:color w:val="000000"/>
          <w:kern w:val="0"/>
          <w:sz w:val="22"/>
          <w:szCs w:val="22"/>
          <w:lang w:eastAsia="en-US" w:bidi="ar-SA"/>
        </w:rPr>
        <w:t>.</w:t>
      </w:r>
    </w:p>
    <w:p w14:paraId="281D2095" w14:textId="5535DAD3" w:rsidR="00E56E5A" w:rsidRPr="00076633" w:rsidRDefault="00745D10" w:rsidP="00CF7EF8">
      <w:pPr>
        <w:widowControl/>
        <w:tabs>
          <w:tab w:val="clear" w:pos="1251"/>
        </w:tabs>
        <w:suppressAutoHyphens w:val="0"/>
        <w:autoSpaceDE/>
        <w:spacing w:after="60" w:line="360" w:lineRule="auto"/>
        <w:jc w:val="both"/>
        <w:divId w:val="1224101753"/>
        <w:rPr>
          <w:rFonts w:ascii="Times New Roman" w:hAnsi="Times New Roman" w:cs="Times New Roman"/>
          <w:color w:val="auto"/>
          <w:kern w:val="0"/>
          <w:sz w:val="22"/>
          <w:szCs w:val="22"/>
          <w:lang w:eastAsia="en-US" w:bidi="ar-SA"/>
        </w:rPr>
      </w:pPr>
      <w:r>
        <w:rPr>
          <w:rFonts w:ascii="Times New Roman" w:hAnsi="Times New Roman" w:cs="Times New Roman"/>
          <w:color w:val="000000"/>
          <w:kern w:val="0"/>
          <w:sz w:val="22"/>
          <w:szCs w:val="22"/>
          <w:lang w:eastAsia="en-US" w:bidi="ar-SA"/>
        </w:rPr>
        <w:t>You should try to</w:t>
      </w:r>
      <w:r w:rsidR="00E56E5A">
        <w:rPr>
          <w:rFonts w:ascii="Times New Roman" w:hAnsi="Times New Roman" w:cs="Times New Roman"/>
          <w:color w:val="000000"/>
          <w:kern w:val="0"/>
          <w:sz w:val="22"/>
          <w:szCs w:val="22"/>
          <w:lang w:eastAsia="en-US" w:bidi="ar-SA"/>
        </w:rPr>
        <w:t xml:space="preserve"> learn as much as possible from your peers</w:t>
      </w:r>
      <w:r>
        <w:rPr>
          <w:rFonts w:ascii="Times New Roman" w:hAnsi="Times New Roman" w:cs="Times New Roman"/>
          <w:color w:val="000000"/>
          <w:kern w:val="0"/>
          <w:sz w:val="22"/>
          <w:szCs w:val="22"/>
          <w:lang w:eastAsia="en-US" w:bidi="ar-SA"/>
        </w:rPr>
        <w:t xml:space="preserve"> and colleagues</w:t>
      </w:r>
      <w:r w:rsidR="00397A25">
        <w:rPr>
          <w:rFonts w:ascii="Times New Roman" w:hAnsi="Times New Roman" w:cs="Times New Roman"/>
          <w:color w:val="000000"/>
          <w:kern w:val="0"/>
          <w:sz w:val="22"/>
          <w:szCs w:val="22"/>
          <w:lang w:eastAsia="en-US" w:bidi="ar-SA"/>
        </w:rPr>
        <w:t xml:space="preserve"> and be updated with the developments of a project you </w:t>
      </w:r>
      <w:r>
        <w:rPr>
          <w:rFonts w:ascii="Times New Roman" w:hAnsi="Times New Roman" w:cs="Times New Roman"/>
          <w:color w:val="000000"/>
          <w:kern w:val="0"/>
          <w:sz w:val="22"/>
          <w:szCs w:val="22"/>
          <w:lang w:eastAsia="en-US" w:bidi="ar-SA"/>
        </w:rPr>
        <w:t>are</w:t>
      </w:r>
      <w:r w:rsidR="00397A25">
        <w:rPr>
          <w:rFonts w:ascii="Times New Roman" w:hAnsi="Times New Roman" w:cs="Times New Roman"/>
          <w:color w:val="000000"/>
          <w:kern w:val="0"/>
          <w:sz w:val="22"/>
          <w:szCs w:val="22"/>
          <w:lang w:eastAsia="en-US" w:bidi="ar-SA"/>
        </w:rPr>
        <w:t xml:space="preserve"> interested in</w:t>
      </w:r>
      <w:r w:rsidR="00E56E5A">
        <w:rPr>
          <w:rFonts w:ascii="Times New Roman" w:hAnsi="Times New Roman" w:cs="Times New Roman"/>
          <w:color w:val="000000"/>
          <w:kern w:val="0"/>
          <w:sz w:val="22"/>
          <w:szCs w:val="22"/>
          <w:lang w:eastAsia="en-US" w:bidi="ar-SA"/>
        </w:rPr>
        <w:t xml:space="preserve">. </w:t>
      </w:r>
      <w:del w:id="473" w:author="Yasset Perez-Riverol" w:date="2015-10-05T08:58:00Z">
        <w:r w:rsidR="00E56E5A" w:rsidDel="00CA3983">
          <w:rPr>
            <w:rFonts w:ascii="Times New Roman" w:hAnsi="Times New Roman" w:cs="Times New Roman"/>
            <w:color w:val="000000"/>
            <w:kern w:val="0"/>
            <w:sz w:val="22"/>
            <w:szCs w:val="22"/>
            <w:lang w:eastAsia="en-US" w:bidi="ar-SA"/>
          </w:rPr>
          <w:delText>GitHub</w:delText>
        </w:r>
      </w:del>
      <w:ins w:id="474" w:author="Yasset Perez-Riverol" w:date="2015-10-05T08:58:00Z">
        <w:r w:rsidR="00CA3983">
          <w:rPr>
            <w:rFonts w:ascii="Times New Roman" w:hAnsi="Times New Roman" w:cs="Times New Roman"/>
            <w:color w:val="000000"/>
            <w:kern w:val="0"/>
            <w:sz w:val="22"/>
            <w:szCs w:val="22"/>
            <w:lang w:eastAsia="en-US" w:bidi="ar-SA"/>
          </w:rPr>
          <w:t>GitHub</w:t>
        </w:r>
      </w:ins>
      <w:r w:rsidR="00E56E5A">
        <w:rPr>
          <w:rFonts w:ascii="Times New Roman" w:hAnsi="Times New Roman" w:cs="Times New Roman"/>
          <w:color w:val="000000"/>
          <w:kern w:val="0"/>
          <w:sz w:val="22"/>
          <w:szCs w:val="22"/>
          <w:lang w:eastAsia="en-US" w:bidi="ar-SA"/>
        </w:rPr>
        <w:t xml:space="preserve"> enables functionality that is already common is </w:t>
      </w:r>
      <w:r>
        <w:rPr>
          <w:rFonts w:ascii="Times New Roman" w:hAnsi="Times New Roman" w:cs="Times New Roman"/>
          <w:color w:val="000000"/>
          <w:kern w:val="0"/>
          <w:sz w:val="22"/>
          <w:szCs w:val="22"/>
          <w:lang w:eastAsia="en-US" w:bidi="ar-SA"/>
        </w:rPr>
        <w:t xml:space="preserve">commonly used </w:t>
      </w:r>
      <w:r w:rsidR="00E56E5A">
        <w:rPr>
          <w:rFonts w:ascii="Times New Roman" w:hAnsi="Times New Roman" w:cs="Times New Roman"/>
          <w:color w:val="000000"/>
          <w:kern w:val="0"/>
          <w:sz w:val="22"/>
          <w:szCs w:val="22"/>
          <w:lang w:eastAsia="en-US" w:bidi="ar-SA"/>
        </w:rPr>
        <w:t xml:space="preserve">Social </w:t>
      </w:r>
      <w:r w:rsidR="003A2AF6">
        <w:rPr>
          <w:rFonts w:ascii="Times New Roman" w:hAnsi="Times New Roman" w:cs="Times New Roman"/>
          <w:color w:val="000000"/>
          <w:kern w:val="0"/>
          <w:sz w:val="22"/>
          <w:szCs w:val="22"/>
          <w:lang w:eastAsia="en-US" w:bidi="ar-SA"/>
        </w:rPr>
        <w:t>Media</w:t>
      </w:r>
      <w:r w:rsidR="00E56E5A">
        <w:rPr>
          <w:rFonts w:ascii="Times New Roman" w:hAnsi="Times New Roman" w:cs="Times New Roman"/>
          <w:color w:val="000000"/>
          <w:kern w:val="0"/>
          <w:sz w:val="22"/>
          <w:szCs w:val="22"/>
          <w:lang w:eastAsia="en-US" w:bidi="ar-SA"/>
        </w:rPr>
        <w:t xml:space="preserve"> </w:t>
      </w:r>
      <w:r>
        <w:rPr>
          <w:rFonts w:ascii="Times New Roman" w:hAnsi="Times New Roman" w:cs="Times New Roman"/>
          <w:color w:val="000000"/>
          <w:kern w:val="0"/>
          <w:sz w:val="22"/>
          <w:szCs w:val="22"/>
          <w:lang w:eastAsia="en-US" w:bidi="ar-SA"/>
        </w:rPr>
        <w:t xml:space="preserve">platforms </w:t>
      </w:r>
      <w:r w:rsidR="00E56E5A">
        <w:rPr>
          <w:rFonts w:ascii="Times New Roman" w:hAnsi="Times New Roman" w:cs="Times New Roman"/>
          <w:color w:val="000000"/>
          <w:kern w:val="0"/>
          <w:sz w:val="22"/>
          <w:szCs w:val="22"/>
          <w:lang w:eastAsia="en-US" w:bidi="ar-SA"/>
        </w:rPr>
        <w:t xml:space="preserve">such as Facebook or </w:t>
      </w:r>
      <w:commentRangeStart w:id="475"/>
      <w:r w:rsidR="00E56E5A">
        <w:rPr>
          <w:rFonts w:ascii="Times New Roman" w:hAnsi="Times New Roman" w:cs="Times New Roman"/>
          <w:color w:val="000000"/>
          <w:kern w:val="0"/>
          <w:sz w:val="22"/>
          <w:szCs w:val="22"/>
          <w:lang w:eastAsia="en-US" w:bidi="ar-SA"/>
        </w:rPr>
        <w:t>LinkedIn</w:t>
      </w:r>
      <w:commentRangeEnd w:id="475"/>
      <w:r>
        <w:rPr>
          <w:rStyle w:val="CommentReference"/>
          <w:rFonts w:ascii="Liberation Serif" w:hAnsi="Liberation Serif"/>
          <w:color w:val="auto"/>
          <w:lang w:val="en-US"/>
        </w:rPr>
        <w:commentReference w:id="475"/>
      </w:r>
      <w:r w:rsidR="00E56E5A">
        <w:rPr>
          <w:rFonts w:ascii="Times New Roman" w:hAnsi="Times New Roman" w:cs="Times New Roman"/>
          <w:color w:val="000000"/>
          <w:kern w:val="0"/>
          <w:sz w:val="22"/>
          <w:szCs w:val="22"/>
          <w:lang w:eastAsia="en-US" w:bidi="ar-SA"/>
        </w:rPr>
        <w:t xml:space="preserve">. </w:t>
      </w:r>
    </w:p>
    <w:p w14:paraId="18A7F0E6" w14:textId="27059410" w:rsidR="00076633" w:rsidRPr="00615910" w:rsidRDefault="00076633" w:rsidP="00CF7EF8">
      <w:pPr>
        <w:widowControl/>
        <w:tabs>
          <w:tab w:val="clear" w:pos="1251"/>
        </w:tabs>
        <w:suppressAutoHyphens w:val="0"/>
        <w:autoSpaceDE/>
        <w:spacing w:after="60" w:line="360" w:lineRule="auto"/>
        <w:jc w:val="both"/>
        <w:divId w:val="1224101753"/>
        <w:rPr>
          <w:rFonts w:ascii="Times New Roman" w:hAnsi="Times New Roman" w:cs="Times New Roman"/>
          <w:b/>
          <w:color w:val="000000"/>
          <w:kern w:val="0"/>
          <w:sz w:val="22"/>
          <w:szCs w:val="22"/>
          <w:lang w:eastAsia="en-US" w:bidi="ar-SA"/>
        </w:rPr>
      </w:pPr>
      <w:r w:rsidRPr="00076633">
        <w:rPr>
          <w:rFonts w:ascii="Times New Roman" w:hAnsi="Times New Roman" w:cs="Times New Roman"/>
          <w:color w:val="auto"/>
          <w:kern w:val="0"/>
          <w:sz w:val="22"/>
          <w:szCs w:val="22"/>
          <w:lang w:eastAsia="en-US" w:bidi="ar-SA"/>
        </w:rPr>
        <w:br/>
      </w:r>
      <w:r w:rsidRPr="003C7F1C">
        <w:rPr>
          <w:rFonts w:ascii="Times New Roman" w:hAnsi="Times New Roman" w:cs="Times New Roman"/>
          <w:b/>
          <w:color w:val="000000"/>
          <w:kern w:val="0"/>
          <w:sz w:val="22"/>
          <w:szCs w:val="22"/>
          <w:lang w:eastAsia="en-US" w:bidi="ar-SA"/>
        </w:rPr>
        <w:t xml:space="preserve">Rule </w:t>
      </w:r>
      <w:r w:rsidRPr="00076633">
        <w:rPr>
          <w:rFonts w:ascii="Times New Roman" w:hAnsi="Times New Roman" w:cs="Times New Roman"/>
          <w:b/>
          <w:color w:val="000000"/>
          <w:kern w:val="0"/>
          <w:sz w:val="22"/>
          <w:szCs w:val="22"/>
          <w:lang w:eastAsia="en-US" w:bidi="ar-SA"/>
        </w:rPr>
        <w:t>10.</w:t>
      </w:r>
      <w:r w:rsidRPr="00076633">
        <w:rPr>
          <w:rFonts w:ascii="Times New Roman" w:hAnsi="Times New Roman" w:cs="Times New Roman"/>
          <w:color w:val="000000"/>
          <w:kern w:val="0"/>
          <w:sz w:val="22"/>
          <w:szCs w:val="22"/>
          <w:lang w:eastAsia="en-US" w:bidi="ar-SA"/>
        </w:rPr>
        <w:t xml:space="preserve"> </w:t>
      </w:r>
      <w:r w:rsidR="00615910" w:rsidRPr="00615910">
        <w:rPr>
          <w:rFonts w:ascii="Times New Roman" w:hAnsi="Times New Roman" w:cs="Times New Roman"/>
          <w:b/>
          <w:color w:val="000000"/>
          <w:kern w:val="0"/>
          <w:sz w:val="22"/>
          <w:szCs w:val="22"/>
          <w:lang w:eastAsia="en-US" w:bidi="ar-SA"/>
        </w:rPr>
        <w:t xml:space="preserve">Keep </w:t>
      </w:r>
      <w:commentRangeStart w:id="476"/>
      <w:r w:rsidR="00615910" w:rsidRPr="00615910">
        <w:rPr>
          <w:rFonts w:ascii="Times New Roman" w:hAnsi="Times New Roman" w:cs="Times New Roman"/>
          <w:b/>
          <w:color w:val="000000"/>
          <w:kern w:val="0"/>
          <w:sz w:val="22"/>
          <w:szCs w:val="22"/>
          <w:lang w:eastAsia="en-US" w:bidi="ar-SA"/>
        </w:rPr>
        <w:t>going</w:t>
      </w:r>
      <w:commentRangeEnd w:id="476"/>
      <w:r w:rsidR="00B90F98">
        <w:rPr>
          <w:rStyle w:val="CommentReference"/>
          <w:rFonts w:ascii="Liberation Serif" w:hAnsi="Liberation Serif"/>
          <w:color w:val="auto"/>
          <w:lang w:val="en-US"/>
        </w:rPr>
        <w:commentReference w:id="476"/>
      </w:r>
      <w:r w:rsidR="00615910" w:rsidRPr="00615910">
        <w:rPr>
          <w:rFonts w:ascii="Times New Roman" w:hAnsi="Times New Roman" w:cs="Times New Roman"/>
          <w:b/>
          <w:color w:val="000000"/>
          <w:kern w:val="0"/>
          <w:sz w:val="22"/>
          <w:szCs w:val="22"/>
          <w:lang w:eastAsia="en-US" w:bidi="ar-SA"/>
        </w:rPr>
        <w:t>!</w:t>
      </w:r>
    </w:p>
    <w:p w14:paraId="77644E09" w14:textId="0CC812C6" w:rsidR="00076633" w:rsidRDefault="006F087D" w:rsidP="00CF7EF8">
      <w:pPr>
        <w:pStyle w:val="NormalWeb"/>
        <w:spacing w:after="60" w:afterAutospacing="0" w:line="360" w:lineRule="auto"/>
        <w:jc w:val="both"/>
        <w:divId w:val="1224101753"/>
        <w:rPr>
          <w:rFonts w:eastAsia="Times New Roman"/>
          <w:sz w:val="22"/>
          <w:szCs w:val="22"/>
          <w:lang w:val="en-US"/>
        </w:rPr>
      </w:pPr>
      <w:r>
        <w:rPr>
          <w:rFonts w:eastAsia="Times New Roman"/>
          <w:sz w:val="22"/>
          <w:szCs w:val="22"/>
          <w:lang w:val="en-US"/>
        </w:rPr>
        <w:t xml:space="preserve">If you have never used </w:t>
      </w:r>
      <w:del w:id="477" w:author="Yasset Perez-Riverol" w:date="2015-10-05T08:58:00Z">
        <w:r w:rsidDel="00CA3983">
          <w:rPr>
            <w:rFonts w:eastAsia="Times New Roman"/>
            <w:sz w:val="22"/>
            <w:szCs w:val="22"/>
            <w:lang w:val="en-US"/>
          </w:rPr>
          <w:delText>GitHub</w:delText>
        </w:r>
      </w:del>
      <w:ins w:id="478" w:author="Yasset Perez-Riverol" w:date="2015-10-05T08:58:00Z">
        <w:r w:rsidR="00CA3983">
          <w:rPr>
            <w:rFonts w:eastAsia="Times New Roman"/>
            <w:sz w:val="22"/>
            <w:szCs w:val="22"/>
            <w:lang w:val="en-US"/>
          </w:rPr>
          <w:t>GitHub</w:t>
        </w:r>
      </w:ins>
      <w:r>
        <w:rPr>
          <w:rFonts w:eastAsia="Times New Roman"/>
          <w:sz w:val="22"/>
          <w:szCs w:val="22"/>
          <w:lang w:val="en-US"/>
        </w:rPr>
        <w:t>, especially if you don’t have experience in using a versioning control system, there is the typical learning curve that can be applied to everything</w:t>
      </w:r>
      <w:r w:rsidR="00C069F0">
        <w:rPr>
          <w:rFonts w:eastAsia="Times New Roman"/>
          <w:sz w:val="22"/>
          <w:szCs w:val="22"/>
          <w:lang w:val="en-US"/>
        </w:rPr>
        <w:t xml:space="preserve"> new someone has to do</w:t>
      </w:r>
      <w:r>
        <w:rPr>
          <w:rFonts w:eastAsia="Times New Roman"/>
          <w:sz w:val="22"/>
          <w:szCs w:val="22"/>
          <w:lang w:val="en-US"/>
        </w:rPr>
        <w:t>.</w:t>
      </w:r>
      <w:r w:rsidR="00C069F0">
        <w:rPr>
          <w:rFonts w:eastAsia="Times New Roman"/>
          <w:sz w:val="22"/>
          <w:szCs w:val="22"/>
          <w:lang w:val="en-US"/>
        </w:rPr>
        <w:t xml:space="preserve"> However, in time, you will realize of all the time that you have saved by using </w:t>
      </w:r>
      <w:commentRangeStart w:id="479"/>
      <w:del w:id="480" w:author="Yasset Perez-Riverol" w:date="2015-10-05T08:58:00Z">
        <w:r w:rsidR="00C069F0" w:rsidDel="00CA3983">
          <w:rPr>
            <w:rFonts w:eastAsia="Times New Roman"/>
            <w:sz w:val="22"/>
            <w:szCs w:val="22"/>
            <w:lang w:val="en-US"/>
          </w:rPr>
          <w:delText>GitHub</w:delText>
        </w:r>
      </w:del>
      <w:commentRangeEnd w:id="479"/>
      <w:ins w:id="481" w:author="Yasset Perez-Riverol" w:date="2015-10-05T08:58:00Z">
        <w:r w:rsidR="00CA3983">
          <w:rPr>
            <w:rFonts w:eastAsia="Times New Roman"/>
            <w:sz w:val="22"/>
            <w:szCs w:val="22"/>
            <w:lang w:val="en-US"/>
          </w:rPr>
          <w:t>GitHub</w:t>
        </w:r>
      </w:ins>
      <w:r w:rsidR="00B40667">
        <w:rPr>
          <w:rStyle w:val="CommentReference"/>
          <w:rFonts w:ascii="Liberation Serif" w:eastAsia="Times New Roman" w:hAnsi="Liberation Serif"/>
          <w:kern w:val="1"/>
          <w:lang w:val="en-US" w:eastAsia="zh-CN" w:bidi="hi-IN"/>
        </w:rPr>
        <w:commentReference w:id="479"/>
      </w:r>
      <w:r w:rsidR="00C069F0">
        <w:rPr>
          <w:rFonts w:eastAsia="Times New Roman"/>
          <w:sz w:val="22"/>
          <w:szCs w:val="22"/>
          <w:lang w:val="en-US"/>
        </w:rPr>
        <w:t xml:space="preserve">. </w:t>
      </w:r>
    </w:p>
    <w:p w14:paraId="4D106B23" w14:textId="77777777" w:rsidR="003C7F1C" w:rsidRPr="00076633" w:rsidRDefault="003C7F1C" w:rsidP="00CF7EF8">
      <w:pPr>
        <w:pStyle w:val="NormalWeb"/>
        <w:spacing w:after="60" w:afterAutospacing="0" w:line="360" w:lineRule="auto"/>
        <w:jc w:val="both"/>
        <w:divId w:val="1224101753"/>
        <w:rPr>
          <w:rFonts w:eastAsia="Times New Roman"/>
          <w:sz w:val="22"/>
          <w:szCs w:val="22"/>
          <w:lang w:val="en-US"/>
        </w:rPr>
      </w:pPr>
    </w:p>
    <w:p w14:paraId="1EEF6EE0" w14:textId="77777777" w:rsidR="00C02B3D" w:rsidRDefault="00076633" w:rsidP="00CF7EF8">
      <w:pPr>
        <w:pStyle w:val="NormalWeb"/>
        <w:spacing w:after="60" w:afterAutospacing="0" w:line="360" w:lineRule="auto"/>
        <w:jc w:val="both"/>
        <w:divId w:val="1224101753"/>
        <w:rPr>
          <w:b/>
          <w:sz w:val="22"/>
          <w:szCs w:val="22"/>
        </w:rPr>
      </w:pPr>
      <w:r w:rsidRPr="00B66165">
        <w:rPr>
          <w:b/>
          <w:sz w:val="22"/>
          <w:szCs w:val="22"/>
        </w:rPr>
        <w:t>Conclusions</w:t>
      </w:r>
      <w:bookmarkStart w:id="482" w:name="ddDoi"/>
      <w:bookmarkEnd w:id="482"/>
    </w:p>
    <w:p w14:paraId="114F1C7C" w14:textId="72792FBD" w:rsidR="00615910" w:rsidRPr="00C02B3D" w:rsidRDefault="003D1075" w:rsidP="00CF7EF8">
      <w:pPr>
        <w:pStyle w:val="NormalWeb"/>
        <w:spacing w:after="60" w:afterAutospacing="0" w:line="360" w:lineRule="auto"/>
        <w:jc w:val="both"/>
        <w:divId w:val="1224101753"/>
        <w:rPr>
          <w:b/>
          <w:sz w:val="22"/>
          <w:szCs w:val="22"/>
        </w:rPr>
      </w:pPr>
      <w:r>
        <w:rPr>
          <w:sz w:val="22"/>
          <w:szCs w:val="22"/>
        </w:rPr>
        <w:t xml:space="preserve">To summarize, </w:t>
      </w:r>
      <w:r w:rsidR="004911E2">
        <w:rPr>
          <w:color w:val="000000"/>
          <w:sz w:val="22"/>
          <w:szCs w:val="22"/>
        </w:rPr>
        <w:t xml:space="preserve">you can benefit for using </w:t>
      </w:r>
      <w:del w:id="483" w:author="Yasset Perez-Riverol" w:date="2015-10-05T08:58:00Z">
        <w:r w:rsidR="004911E2" w:rsidDel="00CA3983">
          <w:rPr>
            <w:color w:val="000000"/>
            <w:sz w:val="22"/>
            <w:szCs w:val="22"/>
          </w:rPr>
          <w:delText>GitHub</w:delText>
        </w:r>
      </w:del>
      <w:ins w:id="484" w:author="Yasset Perez-Riverol" w:date="2015-10-05T08:58:00Z">
        <w:r w:rsidR="00CA3983">
          <w:rPr>
            <w:color w:val="000000"/>
            <w:sz w:val="22"/>
            <w:szCs w:val="22"/>
          </w:rPr>
          <w:t>GitHub</w:t>
        </w:r>
      </w:ins>
      <w:r w:rsidR="004911E2">
        <w:rPr>
          <w:color w:val="000000"/>
          <w:sz w:val="22"/>
          <w:szCs w:val="22"/>
        </w:rPr>
        <w:t xml:space="preserve"> in many different </w:t>
      </w:r>
      <w:commentRangeStart w:id="485"/>
      <w:commentRangeStart w:id="486"/>
      <w:commentRangeStart w:id="487"/>
      <w:r w:rsidR="004911E2">
        <w:rPr>
          <w:color w:val="000000"/>
          <w:sz w:val="22"/>
          <w:szCs w:val="22"/>
        </w:rPr>
        <w:t>ways</w:t>
      </w:r>
      <w:commentRangeEnd w:id="485"/>
      <w:r w:rsidR="00EC7352">
        <w:rPr>
          <w:rStyle w:val="CommentReference"/>
          <w:rFonts w:ascii="Liberation Serif" w:eastAsia="Times New Roman" w:hAnsi="Liberation Serif"/>
          <w:kern w:val="1"/>
          <w:lang w:val="en-US" w:eastAsia="zh-CN" w:bidi="hi-IN"/>
        </w:rPr>
        <w:commentReference w:id="485"/>
      </w:r>
      <w:commentRangeEnd w:id="486"/>
      <w:commentRangeEnd w:id="487"/>
      <w:r w:rsidR="00B40CC6">
        <w:rPr>
          <w:rStyle w:val="CommentReference"/>
          <w:rFonts w:ascii="Liberation Serif" w:eastAsia="Times New Roman" w:hAnsi="Liberation Serif"/>
          <w:kern w:val="1"/>
          <w:lang w:val="en-US" w:eastAsia="zh-CN" w:bidi="hi-IN"/>
        </w:rPr>
        <w:commentReference w:id="486"/>
      </w:r>
      <w:r w:rsidR="0047729A">
        <w:rPr>
          <w:rStyle w:val="CommentReference"/>
          <w:rFonts w:ascii="Liberation Serif" w:eastAsia="Times New Roman" w:hAnsi="Liberation Serif"/>
          <w:kern w:val="1"/>
          <w:lang w:val="en-US" w:eastAsia="zh-CN" w:bidi="hi-IN"/>
        </w:rPr>
        <w:commentReference w:id="487"/>
      </w:r>
      <w:r w:rsidR="004911E2">
        <w:rPr>
          <w:color w:val="000000"/>
          <w:sz w:val="22"/>
          <w:szCs w:val="22"/>
        </w:rPr>
        <w:t>.</w:t>
      </w:r>
      <w:r w:rsidR="00615910">
        <w:rPr>
          <w:color w:val="000000"/>
          <w:sz w:val="22"/>
          <w:szCs w:val="22"/>
        </w:rPr>
        <w:t xml:space="preserve"> </w:t>
      </w:r>
    </w:p>
    <w:p w14:paraId="381F0DBA" w14:textId="5303EB7B" w:rsidR="00B66165" w:rsidRPr="003D1075" w:rsidRDefault="00B66165" w:rsidP="00CF7EF8">
      <w:pPr>
        <w:pStyle w:val="NormalWeb"/>
        <w:spacing w:after="60" w:afterAutospacing="0" w:line="360" w:lineRule="auto"/>
        <w:jc w:val="both"/>
        <w:divId w:val="1224101753"/>
        <w:rPr>
          <w:sz w:val="22"/>
          <w:szCs w:val="22"/>
        </w:rPr>
      </w:pPr>
    </w:p>
    <w:p w14:paraId="404771E0" w14:textId="77777777" w:rsidR="00B66165" w:rsidRDefault="00B66165" w:rsidP="00CF7EF8">
      <w:pPr>
        <w:pStyle w:val="NormalWeb"/>
        <w:spacing w:after="60" w:afterAutospacing="0" w:line="360" w:lineRule="auto"/>
        <w:jc w:val="both"/>
        <w:divId w:val="1224101753"/>
        <w:rPr>
          <w:b/>
          <w:sz w:val="22"/>
          <w:szCs w:val="22"/>
        </w:rPr>
      </w:pPr>
    </w:p>
    <w:p w14:paraId="0FE868EF" w14:textId="77777777" w:rsidR="00B66165" w:rsidRDefault="00B66165" w:rsidP="00CF7EF8">
      <w:pPr>
        <w:pStyle w:val="NormalWeb"/>
        <w:spacing w:after="60" w:afterAutospacing="0" w:line="360" w:lineRule="auto"/>
        <w:jc w:val="both"/>
        <w:divId w:val="1224101753"/>
        <w:rPr>
          <w:b/>
          <w:sz w:val="22"/>
          <w:szCs w:val="22"/>
        </w:rPr>
      </w:pPr>
    </w:p>
    <w:p w14:paraId="32A8CB37" w14:textId="1ED9C413" w:rsidR="00B66165" w:rsidRDefault="00B66165" w:rsidP="00CF7EF8">
      <w:pPr>
        <w:pStyle w:val="NormalWeb"/>
        <w:spacing w:after="60" w:afterAutospacing="0" w:line="360" w:lineRule="auto"/>
        <w:jc w:val="both"/>
        <w:divId w:val="1224101753"/>
        <w:rPr>
          <w:b/>
          <w:sz w:val="22"/>
          <w:szCs w:val="22"/>
        </w:rPr>
      </w:pPr>
      <w:commentRangeStart w:id="488"/>
      <w:r>
        <w:rPr>
          <w:b/>
          <w:sz w:val="22"/>
          <w:szCs w:val="22"/>
        </w:rPr>
        <w:t>Acknowledgements</w:t>
      </w:r>
      <w:commentRangeEnd w:id="488"/>
      <w:r w:rsidR="00A95466">
        <w:rPr>
          <w:rStyle w:val="CommentReference"/>
          <w:rFonts w:ascii="Liberation Serif" w:eastAsia="Times New Roman" w:hAnsi="Liberation Serif"/>
          <w:kern w:val="1"/>
          <w:lang w:val="en-US" w:eastAsia="zh-CN" w:bidi="hi-IN"/>
        </w:rPr>
        <w:commentReference w:id="488"/>
      </w:r>
    </w:p>
    <w:p w14:paraId="60E3CA57" w14:textId="6907B8E6" w:rsidR="00821A84" w:rsidRDefault="001D6346" w:rsidP="00CF7EF8">
      <w:pPr>
        <w:pStyle w:val="NormalWeb"/>
        <w:spacing w:after="60" w:afterAutospacing="0" w:line="360" w:lineRule="auto"/>
        <w:jc w:val="both"/>
        <w:divId w:val="1224101753"/>
        <w:rPr>
          <w:b/>
          <w:sz w:val="22"/>
          <w:szCs w:val="22"/>
        </w:rPr>
      </w:pPr>
      <w:r w:rsidRPr="00D86B8A">
        <w:t xml:space="preserve">Y.P.R is supported by the BBSRC ‘PROCESS’ grant [reference </w:t>
      </w:r>
      <w:r w:rsidRPr="00D86B8A">
        <w:rPr>
          <w:rFonts w:eastAsiaTheme="minorEastAsia"/>
        </w:rPr>
        <w:t>BB/K01997X/1</w:t>
      </w:r>
      <w:r w:rsidRPr="00D86B8A">
        <w:t xml:space="preserve">]. R.W. is supported by the BBSRC ‘Quantitative Proteomics’ grant [reference BB/I00095X/1]. J.A.V. is supported by the Wellcome Trust [grant number </w:t>
      </w:r>
      <w:commentRangeStart w:id="489"/>
      <w:r w:rsidRPr="00D86B8A">
        <w:rPr>
          <w:rFonts w:eastAsiaTheme="minorEastAsia"/>
        </w:rPr>
        <w:t>WT101477MA</w:t>
      </w:r>
      <w:commentRangeEnd w:id="489"/>
      <w:r>
        <w:rPr>
          <w:rStyle w:val="CommentReference"/>
          <w:rFonts w:ascii="Liberation Serif" w:eastAsia="Times New Roman" w:hAnsi="Liberation Serif"/>
          <w:kern w:val="1"/>
          <w:lang w:val="en-US" w:eastAsia="zh-CN" w:bidi="hi-IN"/>
        </w:rPr>
        <w:commentReference w:id="489"/>
      </w:r>
      <w:r w:rsidRPr="00D86B8A">
        <w:t>]</w:t>
      </w:r>
      <w:r>
        <w:t>.</w:t>
      </w:r>
    </w:p>
    <w:p w14:paraId="586DB65B" w14:textId="77777777" w:rsidR="003D1075" w:rsidRDefault="003D1075" w:rsidP="00CF7EF8">
      <w:pPr>
        <w:pStyle w:val="NormalWeb"/>
        <w:spacing w:after="60" w:afterAutospacing="0" w:line="360" w:lineRule="auto"/>
        <w:jc w:val="both"/>
        <w:divId w:val="1224101753"/>
        <w:rPr>
          <w:b/>
          <w:sz w:val="22"/>
          <w:szCs w:val="22"/>
        </w:rPr>
      </w:pPr>
    </w:p>
    <w:p w14:paraId="6D3B813C" w14:textId="77777777" w:rsidR="00B66165" w:rsidRDefault="00B66165" w:rsidP="00CF7EF8">
      <w:pPr>
        <w:pStyle w:val="NormalWeb"/>
        <w:spacing w:after="60" w:afterAutospacing="0" w:line="360" w:lineRule="auto"/>
        <w:jc w:val="both"/>
        <w:divId w:val="1224101753"/>
        <w:rPr>
          <w:b/>
          <w:sz w:val="22"/>
          <w:szCs w:val="22"/>
        </w:rPr>
      </w:pPr>
    </w:p>
    <w:p w14:paraId="2343C853" w14:textId="77777777" w:rsidR="00B66165" w:rsidRDefault="00B66165" w:rsidP="00CF7EF8">
      <w:pPr>
        <w:pStyle w:val="NormalWeb"/>
        <w:spacing w:after="60" w:afterAutospacing="0" w:line="360" w:lineRule="auto"/>
        <w:jc w:val="both"/>
        <w:divId w:val="1224101753"/>
        <w:rPr>
          <w:b/>
          <w:sz w:val="22"/>
          <w:szCs w:val="22"/>
        </w:rPr>
      </w:pPr>
    </w:p>
    <w:p w14:paraId="21950E72" w14:textId="4966C365" w:rsidR="00B66165" w:rsidRPr="00B66165" w:rsidDel="00534234" w:rsidRDefault="00B66165" w:rsidP="00CF7EF8">
      <w:pPr>
        <w:pStyle w:val="NormalWeb"/>
        <w:spacing w:after="60" w:afterAutospacing="0" w:line="360" w:lineRule="auto"/>
        <w:jc w:val="both"/>
        <w:divId w:val="1224101753"/>
        <w:rPr>
          <w:del w:id="490" w:author="Yasset Perez-Riverol" w:date="2015-10-04T11:54:00Z"/>
          <w:b/>
          <w:sz w:val="22"/>
          <w:szCs w:val="22"/>
        </w:rPr>
      </w:pPr>
      <w:del w:id="491" w:author="Yasset Perez-Riverol" w:date="2015-10-04T11:54:00Z">
        <w:r w:rsidDel="00534234">
          <w:rPr>
            <w:b/>
            <w:sz w:val="22"/>
            <w:szCs w:val="22"/>
          </w:rPr>
          <w:delText>References</w:delText>
        </w:r>
      </w:del>
    </w:p>
    <w:p w14:paraId="43968BC7" w14:textId="2D4175C1" w:rsidR="0096069E" w:rsidRPr="00B40330" w:rsidRDefault="0096069E" w:rsidP="00CF7EF8">
      <w:pPr>
        <w:pStyle w:val="NormalWeb"/>
        <w:spacing w:after="60" w:afterAutospacing="0" w:line="360" w:lineRule="auto"/>
        <w:jc w:val="both"/>
        <w:divId w:val="1224101753"/>
        <w:rPr>
          <w:b/>
          <w:sz w:val="22"/>
          <w:szCs w:val="22"/>
        </w:rPr>
      </w:pPr>
      <w:r w:rsidRPr="00B40330">
        <w:rPr>
          <w:b/>
          <w:sz w:val="22"/>
          <w:szCs w:val="22"/>
        </w:rPr>
        <w:br w:type="page"/>
      </w:r>
    </w:p>
    <w:p w14:paraId="017D231E" w14:textId="77777777" w:rsidR="0096069E" w:rsidRPr="00C4274D" w:rsidRDefault="0096069E" w:rsidP="00CF7EF8">
      <w:pPr>
        <w:pStyle w:val="BodyText"/>
        <w:spacing w:after="60" w:line="360" w:lineRule="auto"/>
        <w:jc w:val="both"/>
        <w:rPr>
          <w:rFonts w:ascii="Arial" w:hAnsi="Arial"/>
          <w:b/>
          <w:sz w:val="20"/>
        </w:rPr>
      </w:pPr>
    </w:p>
    <w:p w14:paraId="620E4208" w14:textId="03F07DF2" w:rsidR="00B66165" w:rsidDel="00534234" w:rsidRDefault="00B66165" w:rsidP="00CF7EF8">
      <w:pPr>
        <w:widowControl/>
        <w:tabs>
          <w:tab w:val="clear" w:pos="1251"/>
        </w:tabs>
        <w:suppressAutoHyphens w:val="0"/>
        <w:autoSpaceDE/>
        <w:spacing w:after="60" w:line="360" w:lineRule="auto"/>
        <w:jc w:val="both"/>
        <w:rPr>
          <w:del w:id="492" w:author="Yasset Perez-Riverol" w:date="2015-10-04T11:54:00Z"/>
          <w:rFonts w:ascii="Times New Roman" w:hAnsi="Times New Roman" w:cs="Times New Roman"/>
          <w:b/>
          <w:color w:val="000000"/>
          <w:sz w:val="22"/>
          <w:szCs w:val="22"/>
        </w:rPr>
      </w:pPr>
      <w:commentRangeStart w:id="493"/>
      <w:del w:id="494" w:author="Yasset Perez-Riverol" w:date="2015-10-04T11:54:00Z">
        <w:r w:rsidDel="00534234">
          <w:rPr>
            <w:rFonts w:ascii="Times New Roman" w:hAnsi="Times New Roman" w:cs="Times New Roman"/>
            <w:b/>
            <w:color w:val="000000"/>
            <w:sz w:val="22"/>
            <w:szCs w:val="22"/>
          </w:rPr>
          <w:delText>Figures</w:delText>
        </w:r>
        <w:commentRangeEnd w:id="493"/>
        <w:r w:rsidR="008C6DCE" w:rsidDel="00534234">
          <w:rPr>
            <w:rStyle w:val="CommentReference"/>
            <w:rFonts w:ascii="Liberation Serif" w:hAnsi="Liberation Serif"/>
            <w:color w:val="auto"/>
            <w:lang w:val="en-US"/>
          </w:rPr>
          <w:commentReference w:id="493"/>
        </w:r>
        <w:r w:rsidDel="00534234">
          <w:rPr>
            <w:rFonts w:ascii="Times New Roman" w:hAnsi="Times New Roman" w:cs="Times New Roman"/>
            <w:b/>
            <w:color w:val="000000"/>
            <w:sz w:val="22"/>
            <w:szCs w:val="22"/>
          </w:rPr>
          <w:delText>.</w:delText>
        </w:r>
      </w:del>
    </w:p>
    <w:p w14:paraId="5808295C" w14:textId="3C1C6BA1" w:rsidR="00B66165" w:rsidDel="00534234" w:rsidRDefault="00B66165" w:rsidP="00CF7EF8">
      <w:pPr>
        <w:widowControl/>
        <w:tabs>
          <w:tab w:val="clear" w:pos="1251"/>
        </w:tabs>
        <w:suppressAutoHyphens w:val="0"/>
        <w:autoSpaceDE/>
        <w:spacing w:after="60" w:line="360" w:lineRule="auto"/>
        <w:jc w:val="both"/>
        <w:rPr>
          <w:del w:id="495" w:author="Yasset Perez-Riverol" w:date="2015-10-04T11:54:00Z"/>
          <w:rFonts w:ascii="Times New Roman" w:hAnsi="Times New Roman" w:cs="Times New Roman"/>
          <w:b/>
          <w:color w:val="000000"/>
          <w:sz w:val="22"/>
          <w:szCs w:val="22"/>
        </w:rPr>
      </w:pPr>
    </w:p>
    <w:p w14:paraId="0F411247" w14:textId="2E53954B" w:rsidR="0096069E" w:rsidRPr="00E66348" w:rsidDel="00534234" w:rsidRDefault="0096069E" w:rsidP="00CF7EF8">
      <w:pPr>
        <w:widowControl/>
        <w:tabs>
          <w:tab w:val="clear" w:pos="1251"/>
        </w:tabs>
        <w:suppressAutoHyphens w:val="0"/>
        <w:autoSpaceDE/>
        <w:spacing w:after="60" w:line="360" w:lineRule="auto"/>
        <w:jc w:val="both"/>
        <w:rPr>
          <w:del w:id="496" w:author="Yasset Perez-Riverol" w:date="2015-10-04T11:54:00Z"/>
          <w:rFonts w:ascii="Times New Roman" w:hAnsi="Times New Roman" w:cs="Times New Roman"/>
          <w:color w:val="000000"/>
          <w:sz w:val="22"/>
          <w:szCs w:val="22"/>
        </w:rPr>
      </w:pPr>
      <w:del w:id="497" w:author="Yasset Perez-Riverol" w:date="2015-10-04T11:54:00Z">
        <w:r w:rsidRPr="00E66348" w:rsidDel="00534234">
          <w:rPr>
            <w:rFonts w:ascii="Times New Roman" w:hAnsi="Times New Roman" w:cs="Times New Roman"/>
            <w:b/>
            <w:color w:val="000000"/>
            <w:sz w:val="22"/>
            <w:szCs w:val="22"/>
          </w:rPr>
          <w:delText xml:space="preserve">Figure </w:delText>
        </w:r>
        <w:commentRangeStart w:id="498"/>
        <w:r w:rsidRPr="00E66348" w:rsidDel="00534234">
          <w:rPr>
            <w:rFonts w:ascii="Times New Roman" w:hAnsi="Times New Roman" w:cs="Times New Roman"/>
            <w:b/>
            <w:color w:val="000000"/>
            <w:sz w:val="22"/>
            <w:szCs w:val="22"/>
          </w:rPr>
          <w:delText>1</w:delText>
        </w:r>
        <w:commentRangeEnd w:id="498"/>
        <w:r w:rsidR="003716B2" w:rsidDel="00534234">
          <w:rPr>
            <w:rStyle w:val="CommentReference"/>
            <w:rFonts w:ascii="Liberation Serif" w:hAnsi="Liberation Serif"/>
            <w:color w:val="auto"/>
            <w:lang w:val="en-US"/>
          </w:rPr>
          <w:commentReference w:id="498"/>
        </w:r>
        <w:r w:rsidRPr="00E66348" w:rsidDel="00534234">
          <w:rPr>
            <w:rFonts w:ascii="Times New Roman" w:hAnsi="Times New Roman" w:cs="Times New Roman"/>
            <w:b/>
            <w:color w:val="000000"/>
            <w:sz w:val="22"/>
            <w:szCs w:val="22"/>
          </w:rPr>
          <w:delText xml:space="preserve">. </w:delText>
        </w:r>
      </w:del>
    </w:p>
    <w:p w14:paraId="4E66E1CB" w14:textId="41CAE47B" w:rsidR="0096069E" w:rsidRPr="00C4274D" w:rsidDel="00534234" w:rsidRDefault="00534234" w:rsidP="00CF7EF8">
      <w:pPr>
        <w:tabs>
          <w:tab w:val="left" w:pos="8519"/>
        </w:tabs>
        <w:spacing w:after="60" w:line="360" w:lineRule="auto"/>
        <w:jc w:val="both"/>
        <w:rPr>
          <w:del w:id="499" w:author="Yasset Perez-Riverol" w:date="2015-10-04T11:54:00Z"/>
          <w:rFonts w:ascii="Arial" w:hAnsi="Arial" w:cs="Arial"/>
          <w:color w:val="000000"/>
          <w:sz w:val="22"/>
          <w:szCs w:val="22"/>
        </w:rPr>
      </w:pPr>
      <w:ins w:id="500" w:author="Yasset Perez-Riverol" w:date="2015-10-04T11:54:00Z">
        <w:r>
          <w:rPr>
            <w:rFonts w:ascii="Arial" w:hAnsi="Arial"/>
            <w:sz w:val="22"/>
            <w:szCs w:val="22"/>
            <w:u w:val="single"/>
          </w:rPr>
          <w:t>References</w:t>
        </w:r>
      </w:ins>
    </w:p>
    <w:p w14:paraId="6F001B3C" w14:textId="77777777" w:rsidR="002877FC" w:rsidRDefault="002877FC" w:rsidP="00CF7EF8">
      <w:pPr>
        <w:tabs>
          <w:tab w:val="left" w:pos="8519"/>
        </w:tabs>
        <w:spacing w:after="60" w:line="360" w:lineRule="auto"/>
        <w:jc w:val="both"/>
        <w:rPr>
          <w:rFonts w:ascii="Arial" w:hAnsi="Arial"/>
          <w:sz w:val="22"/>
          <w:szCs w:val="22"/>
          <w:u w:val="single"/>
        </w:rPr>
      </w:pPr>
    </w:p>
    <w:p w14:paraId="15C80A7E" w14:textId="77777777" w:rsidR="002877FC" w:rsidRDefault="002877FC" w:rsidP="00CF7EF8">
      <w:pPr>
        <w:tabs>
          <w:tab w:val="left" w:pos="8519"/>
        </w:tabs>
        <w:spacing w:after="60" w:line="360" w:lineRule="auto"/>
        <w:jc w:val="both"/>
        <w:rPr>
          <w:rFonts w:ascii="Arial" w:hAnsi="Arial"/>
          <w:sz w:val="22"/>
          <w:szCs w:val="22"/>
          <w:u w:val="single"/>
        </w:rPr>
      </w:pPr>
    </w:p>
    <w:p w14:paraId="53A24A45" w14:textId="77777777" w:rsidR="004B518B" w:rsidRPr="004B518B" w:rsidRDefault="002877FC" w:rsidP="004B518B">
      <w:pPr>
        <w:pStyle w:val="EndNoteBibliography"/>
        <w:ind w:left="720" w:hanging="720"/>
        <w:rPr>
          <w:noProof/>
        </w:rPr>
      </w:pPr>
      <w:r w:rsidRPr="006E6A5E">
        <w:rPr>
          <w:rFonts w:ascii="Arial" w:hAnsi="Arial" w:cs="Arial"/>
          <w:sz w:val="22"/>
          <w:szCs w:val="22"/>
          <w:u w:val="single"/>
          <w:rPrChange w:id="501" w:author="Yasset Perez-Riverol" w:date="2015-10-04T19:08:00Z">
            <w:rPr>
              <w:rFonts w:ascii="Arial" w:hAnsi="Arial"/>
              <w:sz w:val="22"/>
              <w:szCs w:val="22"/>
              <w:u w:val="single"/>
            </w:rPr>
          </w:rPrChange>
        </w:rPr>
        <w:fldChar w:fldCharType="begin"/>
      </w:r>
      <w:r w:rsidRPr="006E6A5E">
        <w:rPr>
          <w:rFonts w:ascii="Arial" w:hAnsi="Arial" w:cs="Arial"/>
          <w:sz w:val="22"/>
          <w:szCs w:val="22"/>
          <w:u w:val="single"/>
          <w:rPrChange w:id="502" w:author="Yasset Perez-Riverol" w:date="2015-10-04T19:08:00Z">
            <w:rPr>
              <w:rFonts w:ascii="Arial" w:hAnsi="Arial"/>
              <w:sz w:val="22"/>
              <w:szCs w:val="22"/>
              <w:u w:val="single"/>
            </w:rPr>
          </w:rPrChange>
        </w:rPr>
        <w:instrText xml:space="preserve"> ADDIN EN.REFLIST </w:instrText>
      </w:r>
      <w:r w:rsidRPr="006E6A5E">
        <w:rPr>
          <w:rFonts w:ascii="Arial" w:hAnsi="Arial" w:cs="Arial"/>
          <w:sz w:val="22"/>
          <w:szCs w:val="22"/>
          <w:u w:val="single"/>
          <w:rPrChange w:id="503" w:author="Yasset Perez-Riverol" w:date="2015-10-04T19:08:00Z">
            <w:rPr>
              <w:rFonts w:ascii="Arial" w:hAnsi="Arial"/>
              <w:sz w:val="22"/>
              <w:szCs w:val="22"/>
              <w:u w:val="single"/>
            </w:rPr>
          </w:rPrChange>
        </w:rPr>
        <w:fldChar w:fldCharType="separate"/>
      </w:r>
      <w:r w:rsidR="004B518B" w:rsidRPr="004B518B">
        <w:rPr>
          <w:noProof/>
        </w:rPr>
        <w:t>1. Wang R, Perez-Riverol Y, Hermjakob H, Vizcaino JA (2015) Open source libraries and frameworks for biological data visualisation: a guide for developers. Proteomics 15: 1356-1374.</w:t>
      </w:r>
    </w:p>
    <w:p w14:paraId="77D9B2D4" w14:textId="77777777" w:rsidR="004B518B" w:rsidRPr="004B518B" w:rsidRDefault="004B518B" w:rsidP="004B518B">
      <w:pPr>
        <w:pStyle w:val="EndNoteBibliography"/>
        <w:ind w:left="720" w:hanging="720"/>
        <w:rPr>
          <w:noProof/>
        </w:rPr>
      </w:pPr>
      <w:r w:rsidRPr="004B518B">
        <w:rPr>
          <w:noProof/>
        </w:rPr>
        <w:t>2. Goodman A, Pepe A, Blocker AW, Borgman CL, Cranmer K, et al. (2014) Ten simple rules for the care and feeding of scientific data. PLoS computational biology 10: e1003542.</w:t>
      </w:r>
    </w:p>
    <w:p w14:paraId="4E604FB7" w14:textId="77777777" w:rsidR="004B518B" w:rsidRPr="004B518B" w:rsidRDefault="004B518B" w:rsidP="004B518B">
      <w:pPr>
        <w:pStyle w:val="EndNoteBibliography"/>
        <w:ind w:left="720" w:hanging="720"/>
        <w:rPr>
          <w:noProof/>
        </w:rPr>
      </w:pPr>
      <w:r w:rsidRPr="004B518B">
        <w:rPr>
          <w:noProof/>
        </w:rPr>
        <w:t>3. Perez-Riverol Y, Alpi E, Wang R, Hermjakob H, Vizcaino JA (2015) Making proteomics data accessible and reusable: current state of proteomics databases and repositories. Proteomics 15: 930-949.</w:t>
      </w:r>
    </w:p>
    <w:p w14:paraId="0799B5C4" w14:textId="77777777" w:rsidR="004B518B" w:rsidRPr="004B518B" w:rsidRDefault="004B518B" w:rsidP="004B518B">
      <w:pPr>
        <w:pStyle w:val="EndNoteBibliography"/>
        <w:ind w:left="720" w:hanging="720"/>
        <w:rPr>
          <w:noProof/>
        </w:rPr>
      </w:pPr>
      <w:r w:rsidRPr="004B518B">
        <w:rPr>
          <w:noProof/>
        </w:rPr>
        <w:t>4. Vihinen M (2015) No more hidden solutions in bioinformatics. Nature 521: 261.</w:t>
      </w:r>
    </w:p>
    <w:p w14:paraId="0F2B5A85" w14:textId="77777777" w:rsidR="004B518B" w:rsidRPr="004B518B" w:rsidRDefault="004B518B" w:rsidP="004B518B">
      <w:pPr>
        <w:pStyle w:val="EndNoteBibliography"/>
        <w:ind w:left="720" w:hanging="720"/>
        <w:rPr>
          <w:noProof/>
        </w:rPr>
      </w:pPr>
      <w:r w:rsidRPr="004B518B">
        <w:rPr>
          <w:noProof/>
        </w:rPr>
        <w:t>5. Osborne JM, Bernabeu MO, Bruna M, Calderhead B, Cooper J, et al. (2014) Ten simple rules for effective computational research. PLoS computational biology 10: e1003506.</w:t>
      </w:r>
    </w:p>
    <w:p w14:paraId="5C733AEB" w14:textId="77777777" w:rsidR="004B518B" w:rsidRPr="004B518B" w:rsidRDefault="004B518B" w:rsidP="004B518B">
      <w:pPr>
        <w:pStyle w:val="EndNoteBibliography"/>
        <w:ind w:left="720" w:hanging="720"/>
        <w:rPr>
          <w:noProof/>
        </w:rPr>
      </w:pPr>
      <w:r w:rsidRPr="004B518B">
        <w:rPr>
          <w:noProof/>
        </w:rPr>
        <w:t>6. Leprevost Fda V, Barbosa VC, Francisco EL, Perez-Riverol Y, Carvalho PC (2014) On best practices in the development of bioinformatics software. Front Genet 5: 199.</w:t>
      </w:r>
    </w:p>
    <w:p w14:paraId="44D58D66" w14:textId="0D3C46C2" w:rsidR="0096069E" w:rsidRPr="006E6A5E" w:rsidRDefault="002877FC" w:rsidP="00CF7EF8">
      <w:pPr>
        <w:tabs>
          <w:tab w:val="left" w:pos="8519"/>
        </w:tabs>
        <w:spacing w:after="60" w:line="360" w:lineRule="auto"/>
        <w:jc w:val="both"/>
        <w:rPr>
          <w:ins w:id="504" w:author="Yasset Perez-Riverol" w:date="2015-10-04T11:54:00Z"/>
          <w:rFonts w:ascii="Arial" w:hAnsi="Arial" w:cs="Arial"/>
          <w:sz w:val="22"/>
          <w:szCs w:val="22"/>
          <w:u w:val="single"/>
          <w:rPrChange w:id="505" w:author="Yasset Perez-Riverol" w:date="2015-10-04T19:08:00Z">
            <w:rPr>
              <w:ins w:id="506" w:author="Yasset Perez-Riverol" w:date="2015-10-04T11:54:00Z"/>
              <w:rFonts w:ascii="Arial" w:hAnsi="Arial"/>
              <w:sz w:val="22"/>
              <w:szCs w:val="22"/>
              <w:u w:val="single"/>
            </w:rPr>
          </w:rPrChange>
        </w:rPr>
      </w:pPr>
      <w:r w:rsidRPr="006E6A5E">
        <w:rPr>
          <w:rFonts w:ascii="Arial" w:hAnsi="Arial" w:cs="Arial"/>
          <w:sz w:val="22"/>
          <w:szCs w:val="22"/>
          <w:u w:val="single"/>
          <w:rPrChange w:id="507" w:author="Yasset Perez-Riverol" w:date="2015-10-04T19:08:00Z">
            <w:rPr>
              <w:rFonts w:ascii="Arial" w:hAnsi="Arial"/>
              <w:sz w:val="22"/>
              <w:szCs w:val="22"/>
              <w:u w:val="single"/>
            </w:rPr>
          </w:rPrChange>
        </w:rPr>
        <w:fldChar w:fldCharType="end"/>
      </w:r>
    </w:p>
    <w:p w14:paraId="1FAC17BB" w14:textId="77777777" w:rsidR="00534234" w:rsidRDefault="00534234" w:rsidP="00CF7EF8">
      <w:pPr>
        <w:tabs>
          <w:tab w:val="left" w:pos="8519"/>
        </w:tabs>
        <w:spacing w:after="60" w:line="360" w:lineRule="auto"/>
        <w:jc w:val="both"/>
        <w:rPr>
          <w:ins w:id="508" w:author="Yasset Perez-Riverol" w:date="2015-10-04T11:54:00Z"/>
          <w:rFonts w:ascii="Arial" w:hAnsi="Arial"/>
          <w:sz w:val="22"/>
          <w:szCs w:val="22"/>
          <w:u w:val="single"/>
        </w:rPr>
      </w:pPr>
    </w:p>
    <w:p w14:paraId="7B432591" w14:textId="77777777" w:rsidR="00534234" w:rsidRDefault="00534234" w:rsidP="00534234">
      <w:pPr>
        <w:widowControl/>
        <w:tabs>
          <w:tab w:val="clear" w:pos="1251"/>
        </w:tabs>
        <w:suppressAutoHyphens w:val="0"/>
        <w:autoSpaceDE/>
        <w:spacing w:after="60" w:line="360" w:lineRule="auto"/>
        <w:jc w:val="both"/>
        <w:rPr>
          <w:ins w:id="509" w:author="Yasset Perez-Riverol" w:date="2015-10-04T11:54:00Z"/>
          <w:rFonts w:ascii="Times New Roman" w:hAnsi="Times New Roman" w:cs="Times New Roman"/>
          <w:b/>
          <w:color w:val="000000"/>
          <w:sz w:val="22"/>
          <w:szCs w:val="22"/>
        </w:rPr>
      </w:pPr>
    </w:p>
    <w:p w14:paraId="5A0513D3" w14:textId="77777777" w:rsidR="00534234" w:rsidRDefault="00534234" w:rsidP="00534234">
      <w:pPr>
        <w:widowControl/>
        <w:tabs>
          <w:tab w:val="clear" w:pos="1251"/>
        </w:tabs>
        <w:suppressAutoHyphens w:val="0"/>
        <w:autoSpaceDE/>
        <w:spacing w:after="60" w:line="360" w:lineRule="auto"/>
        <w:jc w:val="both"/>
        <w:rPr>
          <w:ins w:id="510" w:author="Yasset Perez-Riverol" w:date="2015-10-04T11:54:00Z"/>
          <w:rFonts w:ascii="Times New Roman" w:hAnsi="Times New Roman" w:cs="Times New Roman"/>
          <w:b/>
          <w:color w:val="000000"/>
          <w:sz w:val="22"/>
          <w:szCs w:val="22"/>
        </w:rPr>
      </w:pPr>
    </w:p>
    <w:p w14:paraId="0FD67214" w14:textId="77777777" w:rsidR="00534234" w:rsidRDefault="00534234" w:rsidP="00534234">
      <w:pPr>
        <w:widowControl/>
        <w:tabs>
          <w:tab w:val="clear" w:pos="1251"/>
        </w:tabs>
        <w:suppressAutoHyphens w:val="0"/>
        <w:autoSpaceDE/>
        <w:spacing w:after="60" w:line="360" w:lineRule="auto"/>
        <w:jc w:val="both"/>
        <w:rPr>
          <w:ins w:id="511" w:author="Yasset Perez-Riverol" w:date="2015-10-04T11:54:00Z"/>
          <w:rFonts w:ascii="Times New Roman" w:hAnsi="Times New Roman" w:cs="Times New Roman"/>
          <w:b/>
          <w:color w:val="000000"/>
          <w:sz w:val="22"/>
          <w:szCs w:val="22"/>
        </w:rPr>
      </w:pPr>
    </w:p>
    <w:p w14:paraId="19656716" w14:textId="77777777" w:rsidR="00534234" w:rsidRDefault="00534234" w:rsidP="00534234">
      <w:pPr>
        <w:widowControl/>
        <w:tabs>
          <w:tab w:val="clear" w:pos="1251"/>
        </w:tabs>
        <w:suppressAutoHyphens w:val="0"/>
        <w:autoSpaceDE/>
        <w:spacing w:after="60" w:line="360" w:lineRule="auto"/>
        <w:jc w:val="both"/>
        <w:rPr>
          <w:ins w:id="512" w:author="Yasset Perez-Riverol" w:date="2015-10-04T11:54:00Z"/>
          <w:rFonts w:ascii="Times New Roman" w:hAnsi="Times New Roman" w:cs="Times New Roman"/>
          <w:b/>
          <w:color w:val="000000"/>
          <w:sz w:val="22"/>
          <w:szCs w:val="22"/>
        </w:rPr>
      </w:pPr>
      <w:commentRangeStart w:id="513"/>
      <w:ins w:id="514" w:author="Yasset Perez-Riverol" w:date="2015-10-04T11:54:00Z">
        <w:r>
          <w:rPr>
            <w:rFonts w:ascii="Times New Roman" w:hAnsi="Times New Roman" w:cs="Times New Roman"/>
            <w:b/>
            <w:color w:val="000000"/>
            <w:sz w:val="22"/>
            <w:szCs w:val="22"/>
          </w:rPr>
          <w:t>Figures</w:t>
        </w:r>
        <w:commentRangeEnd w:id="513"/>
        <w:r>
          <w:rPr>
            <w:rStyle w:val="CommentReference"/>
            <w:rFonts w:ascii="Liberation Serif" w:hAnsi="Liberation Serif"/>
            <w:color w:val="auto"/>
            <w:lang w:val="en-US"/>
          </w:rPr>
          <w:commentReference w:id="513"/>
        </w:r>
        <w:r>
          <w:rPr>
            <w:rFonts w:ascii="Times New Roman" w:hAnsi="Times New Roman" w:cs="Times New Roman"/>
            <w:b/>
            <w:color w:val="000000"/>
            <w:sz w:val="22"/>
            <w:szCs w:val="22"/>
          </w:rPr>
          <w:t>.</w:t>
        </w:r>
      </w:ins>
    </w:p>
    <w:p w14:paraId="62306D3D" w14:textId="77777777" w:rsidR="00534234" w:rsidRDefault="00534234" w:rsidP="00534234">
      <w:pPr>
        <w:widowControl/>
        <w:tabs>
          <w:tab w:val="clear" w:pos="1251"/>
        </w:tabs>
        <w:suppressAutoHyphens w:val="0"/>
        <w:autoSpaceDE/>
        <w:spacing w:after="60" w:line="360" w:lineRule="auto"/>
        <w:jc w:val="both"/>
        <w:rPr>
          <w:ins w:id="515" w:author="Yasset Perez-Riverol" w:date="2015-10-04T11:54:00Z"/>
          <w:rFonts w:ascii="Times New Roman" w:hAnsi="Times New Roman" w:cs="Times New Roman"/>
          <w:b/>
          <w:color w:val="000000"/>
          <w:sz w:val="22"/>
          <w:szCs w:val="22"/>
        </w:rPr>
      </w:pPr>
    </w:p>
    <w:p w14:paraId="76DBAA7A" w14:textId="77777777" w:rsidR="00534234" w:rsidRPr="00E66348" w:rsidRDefault="00534234" w:rsidP="00534234">
      <w:pPr>
        <w:widowControl/>
        <w:tabs>
          <w:tab w:val="clear" w:pos="1251"/>
        </w:tabs>
        <w:suppressAutoHyphens w:val="0"/>
        <w:autoSpaceDE/>
        <w:spacing w:after="60" w:line="360" w:lineRule="auto"/>
        <w:jc w:val="both"/>
        <w:rPr>
          <w:ins w:id="516" w:author="Yasset Perez-Riverol" w:date="2015-10-04T11:54:00Z"/>
          <w:rFonts w:ascii="Times New Roman" w:hAnsi="Times New Roman" w:cs="Times New Roman"/>
          <w:color w:val="000000"/>
          <w:sz w:val="22"/>
          <w:szCs w:val="22"/>
        </w:rPr>
      </w:pPr>
      <w:ins w:id="517" w:author="Yasset Perez-Riverol" w:date="2015-10-04T11:54:00Z">
        <w:r w:rsidRPr="00E66348">
          <w:rPr>
            <w:rFonts w:ascii="Times New Roman" w:hAnsi="Times New Roman" w:cs="Times New Roman"/>
            <w:b/>
            <w:color w:val="000000"/>
            <w:sz w:val="22"/>
            <w:szCs w:val="22"/>
          </w:rPr>
          <w:t xml:space="preserve">Figure </w:t>
        </w:r>
        <w:commentRangeStart w:id="518"/>
        <w:r w:rsidRPr="00E66348">
          <w:rPr>
            <w:rFonts w:ascii="Times New Roman" w:hAnsi="Times New Roman" w:cs="Times New Roman"/>
            <w:b/>
            <w:color w:val="000000"/>
            <w:sz w:val="22"/>
            <w:szCs w:val="22"/>
          </w:rPr>
          <w:t>1</w:t>
        </w:r>
        <w:commentRangeEnd w:id="518"/>
        <w:r>
          <w:rPr>
            <w:rStyle w:val="CommentReference"/>
            <w:rFonts w:ascii="Liberation Serif" w:hAnsi="Liberation Serif"/>
            <w:color w:val="auto"/>
            <w:lang w:val="en-US"/>
          </w:rPr>
          <w:commentReference w:id="518"/>
        </w:r>
        <w:r w:rsidRPr="00E66348">
          <w:rPr>
            <w:rFonts w:ascii="Times New Roman" w:hAnsi="Times New Roman" w:cs="Times New Roman"/>
            <w:b/>
            <w:color w:val="000000"/>
            <w:sz w:val="22"/>
            <w:szCs w:val="22"/>
          </w:rPr>
          <w:t xml:space="preserve">. </w:t>
        </w:r>
      </w:ins>
    </w:p>
    <w:p w14:paraId="64280B0C" w14:textId="77777777" w:rsidR="00534234" w:rsidRPr="00C4274D" w:rsidRDefault="00534234" w:rsidP="00534234">
      <w:pPr>
        <w:tabs>
          <w:tab w:val="left" w:pos="8519"/>
        </w:tabs>
        <w:spacing w:after="60" w:line="360" w:lineRule="auto"/>
        <w:jc w:val="both"/>
        <w:rPr>
          <w:ins w:id="519" w:author="Yasset Perez-Riverol" w:date="2015-10-04T11:54:00Z"/>
          <w:rFonts w:ascii="Arial" w:hAnsi="Arial" w:cs="Arial"/>
          <w:color w:val="000000"/>
          <w:sz w:val="22"/>
          <w:szCs w:val="22"/>
        </w:rPr>
      </w:pPr>
    </w:p>
    <w:p w14:paraId="28171AA1" w14:textId="209C61D9" w:rsidR="00534234" w:rsidRPr="00C4274D" w:rsidRDefault="00534234" w:rsidP="00CF7EF8">
      <w:pPr>
        <w:tabs>
          <w:tab w:val="left" w:pos="8519"/>
        </w:tabs>
        <w:spacing w:after="60" w:line="360" w:lineRule="auto"/>
        <w:jc w:val="both"/>
        <w:rPr>
          <w:rFonts w:ascii="Arial" w:hAnsi="Arial"/>
          <w:sz w:val="22"/>
          <w:szCs w:val="22"/>
          <w:u w:val="single"/>
        </w:rPr>
      </w:pPr>
    </w:p>
    <w:sectPr w:rsidR="00534234" w:rsidRPr="00C4274D" w:rsidSect="00077F6F">
      <w:footerReference w:type="even" r:id="rId14"/>
      <w:footerReference w:type="default" r:id="rId15"/>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uan Antonio Vizcaino" w:date="2015-06-02T13:51:00Z" w:initials="JV">
    <w:p w14:paraId="6E3163BC" w14:textId="6B4A3063" w:rsidR="00F759E3" w:rsidRDefault="00F759E3">
      <w:pPr>
        <w:pStyle w:val="CommentText"/>
      </w:pPr>
      <w:r>
        <w:rPr>
          <w:rStyle w:val="CommentReference"/>
        </w:rPr>
        <w:annotationRef/>
      </w:r>
      <w:r>
        <w:t>Add lines numbers before submission</w:t>
      </w:r>
    </w:p>
  </w:comment>
  <w:comment w:id="3" w:author="Juan Antonio Vizcaino" w:date="2015-06-02T14:07:00Z" w:initials="JV">
    <w:p w14:paraId="7DA53203" w14:textId="55E23811" w:rsidR="00F759E3" w:rsidRDefault="00F759E3">
      <w:pPr>
        <w:pStyle w:val="CommentText"/>
      </w:pPr>
      <w:r>
        <w:rPr>
          <w:rStyle w:val="CommentReference"/>
        </w:rPr>
        <w:annotationRef/>
      </w:r>
      <w:r>
        <w:t>No abstract required</w:t>
      </w:r>
    </w:p>
  </w:comment>
  <w:comment w:id="4" w:author="Juan Antonio Vizcaino" w:date="2015-06-02T14:07:00Z" w:initials="JV">
    <w:p w14:paraId="18D3C5D2" w14:textId="5EB26A4F" w:rsidR="00F759E3" w:rsidRDefault="00F759E3">
      <w:pPr>
        <w:pStyle w:val="CommentText"/>
      </w:pPr>
      <w:r>
        <w:rPr>
          <w:rStyle w:val="CommentReference"/>
        </w:rPr>
        <w:annotationRef/>
      </w:r>
      <w:r>
        <w:t>Actually needed?</w:t>
      </w:r>
    </w:p>
  </w:comment>
  <w:comment w:id="81" w:author="Juan Antonio Vizcaino" w:date="2015-06-02T13:53:00Z" w:initials="JV">
    <w:p w14:paraId="1EC4A842" w14:textId="76394932" w:rsidR="00F759E3" w:rsidRDefault="00F759E3">
      <w:pPr>
        <w:pStyle w:val="CommentText"/>
      </w:pPr>
      <w:r>
        <w:rPr>
          <w:rStyle w:val="CommentReference"/>
        </w:rPr>
        <w:annotationRef/>
      </w:r>
      <w:r>
        <w:t>The list of rules probably needs to be refined</w:t>
      </w:r>
    </w:p>
  </w:comment>
  <w:comment w:id="437" w:author="Juan Antonio Vizcaino" w:date="2015-06-02T14:01:00Z" w:initials="JV">
    <w:p w14:paraId="25D45FD8" w14:textId="0FBA773F" w:rsidR="00F759E3" w:rsidRDefault="00F759E3">
      <w:pPr>
        <w:pStyle w:val="CommentText"/>
      </w:pPr>
      <w:r>
        <w:rPr>
          <w:rStyle w:val="CommentReference"/>
        </w:rPr>
        <w:annotationRef/>
      </w:r>
      <w:r>
        <w:t>Clash with rule 9?</w:t>
      </w:r>
    </w:p>
  </w:comment>
  <w:comment w:id="451" w:author="Juan Antonio Vizcaino" w:date="2015-10-05T11:22:00Z" w:initials="JV">
    <w:p w14:paraId="2C86DC37" w14:textId="77777777" w:rsidR="00F759E3" w:rsidRDefault="00F759E3" w:rsidP="0059652D">
      <w:pPr>
        <w:pStyle w:val="CommentText"/>
      </w:pPr>
      <w:r>
        <w:rPr>
          <w:rStyle w:val="CommentReference"/>
        </w:rPr>
        <w:annotationRef/>
      </w:r>
      <w:r>
        <w:t>Clash with rule 9?</w:t>
      </w:r>
    </w:p>
  </w:comment>
  <w:comment w:id="475" w:author="Juan Antonio Vizcaino" w:date="2015-06-02T13:24:00Z" w:initials="JV">
    <w:p w14:paraId="46BEC7A1" w14:textId="531170E9" w:rsidR="00F759E3" w:rsidRDefault="00F759E3">
      <w:pPr>
        <w:pStyle w:val="CommentText"/>
      </w:pPr>
      <w:r>
        <w:rPr>
          <w:rStyle w:val="CommentReference"/>
        </w:rPr>
        <w:annotationRef/>
      </w:r>
      <w:r>
        <w:t>Extend</w:t>
      </w:r>
    </w:p>
  </w:comment>
  <w:comment w:id="476" w:author="Juan Antonio Vizcaino" w:date="2015-06-02T13:53:00Z" w:initials="JV">
    <w:p w14:paraId="7E1A366A" w14:textId="6625C688" w:rsidR="00F759E3" w:rsidRDefault="00F759E3">
      <w:pPr>
        <w:pStyle w:val="CommentText"/>
      </w:pPr>
      <w:r>
        <w:rPr>
          <w:rStyle w:val="CommentReference"/>
        </w:rPr>
        <w:annotationRef/>
      </w:r>
      <w:r>
        <w:t>Or maybe there is space for a new rule</w:t>
      </w:r>
    </w:p>
  </w:comment>
  <w:comment w:id="479" w:author="Juan Antonio Vizcaino" w:date="2015-06-02T13:25:00Z" w:initials="JV">
    <w:p w14:paraId="4DB71756" w14:textId="1FB1CD9A" w:rsidR="00F759E3" w:rsidRDefault="00F759E3">
      <w:pPr>
        <w:pStyle w:val="CommentText"/>
      </w:pPr>
      <w:r>
        <w:rPr>
          <w:rStyle w:val="CommentReference"/>
        </w:rPr>
        <w:annotationRef/>
      </w:r>
      <w:r>
        <w:t>Extend</w:t>
      </w:r>
    </w:p>
  </w:comment>
  <w:comment w:id="485" w:author="Juan Antonio Vizcaino" w:date="2015-06-02T13:54:00Z" w:initials="JV">
    <w:p w14:paraId="70EAAA84" w14:textId="1252E7EF" w:rsidR="00F759E3" w:rsidRDefault="00F759E3">
      <w:pPr>
        <w:pStyle w:val="CommentText"/>
      </w:pPr>
      <w:r>
        <w:rPr>
          <w:rStyle w:val="CommentReference"/>
        </w:rPr>
        <w:annotationRef/>
      </w:r>
      <w:r>
        <w:t>Extend</w:t>
      </w:r>
    </w:p>
  </w:comment>
  <w:comment w:id="486" w:author="Juan Antonio Vizcaino" w:date="2015-06-02T14:08:00Z" w:initials="JV">
    <w:p w14:paraId="3D0E713F" w14:textId="298B718C" w:rsidR="00F759E3" w:rsidRDefault="00F759E3">
      <w:pPr>
        <w:pStyle w:val="CommentText"/>
      </w:pPr>
      <w:r>
        <w:rPr>
          <w:rStyle w:val="CommentReference"/>
        </w:rPr>
        <w:annotationRef/>
      </w:r>
      <w:r>
        <w:t>Think about providing as supplementary information, a document including URLs of interest.</w:t>
      </w:r>
    </w:p>
  </w:comment>
  <w:comment w:id="487" w:author="Juan Antonio Vizcaino" w:date="2015-06-02T14:06:00Z" w:initials="JV">
    <w:p w14:paraId="5320AD01" w14:textId="568FD625" w:rsidR="00F759E3" w:rsidRDefault="00F759E3">
      <w:pPr>
        <w:pStyle w:val="CommentText"/>
      </w:pPr>
      <w:r>
        <w:rPr>
          <w:rStyle w:val="CommentReference"/>
        </w:rPr>
        <w:annotationRef/>
      </w:r>
      <w:r>
        <w:t>I think it would be nice to list here any resource (including URLs) where people can get training in the resource.</w:t>
      </w:r>
    </w:p>
  </w:comment>
  <w:comment w:id="488" w:author="Juan Antonio Vizcaino" w:date="2015-06-01T16:07:00Z" w:initials="JV">
    <w:p w14:paraId="24123389" w14:textId="42D5008A" w:rsidR="00F759E3" w:rsidRDefault="00F759E3">
      <w:pPr>
        <w:pStyle w:val="CommentText"/>
      </w:pPr>
      <w:r>
        <w:rPr>
          <w:rStyle w:val="CommentReference"/>
        </w:rPr>
        <w:annotationRef/>
      </w:r>
      <w:r>
        <w:t>The funding needs to go into the online submission system, not in the manuscript itself, but it will be copied/pasted from here before submission.</w:t>
      </w:r>
    </w:p>
  </w:comment>
  <w:comment w:id="489" w:author="Juan Antonio Vizcaino" w:date="2015-06-01T16:13:00Z" w:initials="JV">
    <w:p w14:paraId="684D3DEA" w14:textId="06E81308" w:rsidR="00F759E3" w:rsidRDefault="00F759E3">
      <w:pPr>
        <w:pStyle w:val="CommentText"/>
      </w:pPr>
      <w:r>
        <w:rPr>
          <w:rStyle w:val="CommentReference"/>
        </w:rPr>
        <w:annotationRef/>
      </w:r>
      <w:r>
        <w:t>To complete</w:t>
      </w:r>
    </w:p>
  </w:comment>
  <w:comment w:id="493" w:author="Juan Antonio Vizcaino" w:date="2015-06-02T14:00:00Z" w:initials="JV">
    <w:p w14:paraId="3D26845B" w14:textId="2EE921AA" w:rsidR="00F759E3" w:rsidRDefault="00F759E3">
      <w:pPr>
        <w:pStyle w:val="CommentText"/>
      </w:pPr>
      <w:r>
        <w:rPr>
          <w:rStyle w:val="CommentReference"/>
        </w:rPr>
        <w:annotationRef/>
      </w:r>
      <w:r>
        <w:t>Figures are provided as independent files in the submission system</w:t>
      </w:r>
    </w:p>
  </w:comment>
  <w:comment w:id="498" w:author="Juan Antonio Vizcaino" w:date="2015-06-01T16:07:00Z" w:initials="JV">
    <w:p w14:paraId="67509680" w14:textId="41C90CF2" w:rsidR="00F759E3" w:rsidRDefault="00F759E3">
      <w:pPr>
        <w:pStyle w:val="CommentText"/>
      </w:pPr>
      <w:r>
        <w:rPr>
          <w:rStyle w:val="CommentReference"/>
        </w:rPr>
        <w:annotationRef/>
      </w:r>
      <w:r>
        <w:t>Screenshots?</w:t>
      </w:r>
    </w:p>
  </w:comment>
  <w:comment w:id="513" w:author="Juan Antonio Vizcaino" w:date="2015-10-04T11:54:00Z" w:initials="JV">
    <w:p w14:paraId="6F3CA798" w14:textId="77777777" w:rsidR="00F759E3" w:rsidRDefault="00F759E3" w:rsidP="00534234">
      <w:pPr>
        <w:pStyle w:val="CommentText"/>
      </w:pPr>
      <w:r>
        <w:rPr>
          <w:rStyle w:val="CommentReference"/>
        </w:rPr>
        <w:annotationRef/>
      </w:r>
      <w:r>
        <w:t>Figures are provided as independent files in the submission system</w:t>
      </w:r>
    </w:p>
  </w:comment>
  <w:comment w:id="518" w:author="Juan Antonio Vizcaino" w:date="2015-10-04T11:54:00Z" w:initials="JV">
    <w:p w14:paraId="04F66311" w14:textId="77777777" w:rsidR="00F759E3" w:rsidRDefault="00F759E3" w:rsidP="00534234">
      <w:pPr>
        <w:pStyle w:val="CommentText"/>
      </w:pPr>
      <w:r>
        <w:rPr>
          <w:rStyle w:val="CommentReference"/>
        </w:rPr>
        <w:annotationRef/>
      </w:r>
      <w:r>
        <w:t>Screenshots?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DE6D8" w14:textId="77777777" w:rsidR="00F759E3" w:rsidRDefault="00F759E3" w:rsidP="00297906">
      <w:r>
        <w:separator/>
      </w:r>
    </w:p>
  </w:endnote>
  <w:endnote w:type="continuationSeparator" w:id="0">
    <w:p w14:paraId="4DB12448" w14:textId="77777777" w:rsidR="00F759E3" w:rsidRDefault="00F759E3" w:rsidP="0029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jaVu Sans">
    <w:altName w:val="Times New Roman"/>
    <w:charset w:val="00"/>
    <w:family w:val="roman"/>
    <w:pitch w:val="variable"/>
  </w:font>
  <w:font w:name="Calibri">
    <w:panose1 w:val="020F0502020204030204"/>
    <w:charset w:val="00"/>
    <w:family w:val="auto"/>
    <w:pitch w:val="variable"/>
    <w:sig w:usb0="E10002FF" w:usb1="4000ACFF" w:usb2="00000009" w:usb3="00000000" w:csb0="0000019F" w:csb1="00000000"/>
  </w:font>
  <w:font w:name="MS ????">
    <w:altName w:val="ＭＳ 明朝"/>
    <w:panose1 w:val="00000000000000000000"/>
    <w:charset w:val="80"/>
    <w:family w:val="auto"/>
    <w:notTrueType/>
    <w:pitch w:val="variable"/>
    <w:sig w:usb0="00000000" w:usb1="08070000" w:usb2="00000010" w:usb3="00000000" w:csb0="00020000" w:csb1="00000000"/>
  </w:font>
  <w:font w:name="Liberation Sans">
    <w:altName w:val="Arial Unicode MS"/>
    <w:charset w:val="80"/>
    <w:family w:val="swiss"/>
    <w:pitch w:val="variable"/>
  </w:font>
  <w:font w:name="Mangal">
    <w:panose1 w:val="00000000000000000000"/>
    <w:charset w:val="01"/>
    <w:family w:val="roman"/>
    <w:notTrueType/>
    <w:pitch w:val="variable"/>
    <w:sig w:usb0="00002000" w:usb1="00000000" w:usb2="00000000" w:usb3="00000000" w:csb0="00000000" w:csb1="00000000"/>
  </w:font>
  <w:font w:name="Lohit Hind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
    <w:altName w:val="ＭＳ 明朝"/>
    <w:panose1 w:val="00000000000000000000"/>
    <w:charset w:val="80"/>
    <w:family w:val="auto"/>
    <w:notTrueType/>
    <w:pitch w:val="variable"/>
    <w:sig w:usb0="00000000" w:usb1="08070000" w:usb2="00000010" w:usb3="00000000" w:csb0="00020000" w:csb1="00000000"/>
  </w:font>
  <w:font w:name="Abadi MT Condensed Extra Bold">
    <w:panose1 w:val="020B0A060301010101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DF680" w14:textId="77777777" w:rsidR="00F759E3" w:rsidRDefault="00F759E3"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end"/>
    </w:r>
  </w:p>
  <w:p w14:paraId="479672DA" w14:textId="77777777" w:rsidR="00F759E3" w:rsidRDefault="00F759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135ED" w14:textId="77777777" w:rsidR="00F759E3" w:rsidRDefault="00F759E3" w:rsidP="00297906">
    <w:pPr>
      <w:pStyle w:val="Footer"/>
      <w:framePr w:wrap="around" w:vAnchor="text" w:hAnchor="margin" w:xAlign="center" w:y="1"/>
      <w:rPr>
        <w:rStyle w:val="PageNumber"/>
        <w:rFonts w:ascii="DejaVu Sans" w:hAnsi="DejaVu Sans"/>
        <w:color w:val="00000A"/>
        <w:lang w:val="en-GB"/>
      </w:rPr>
    </w:pPr>
    <w:r>
      <w:rPr>
        <w:rStyle w:val="PageNumber"/>
        <w:rFonts w:cs="DejaVu Sans"/>
      </w:rPr>
      <w:fldChar w:fldCharType="begin"/>
    </w:r>
    <w:r>
      <w:rPr>
        <w:rStyle w:val="PageNumber"/>
        <w:rFonts w:cs="DejaVu Sans"/>
      </w:rPr>
      <w:instrText xml:space="preserve">PAGE  </w:instrText>
    </w:r>
    <w:r>
      <w:rPr>
        <w:rStyle w:val="PageNumber"/>
        <w:rFonts w:cs="DejaVu Sans"/>
      </w:rPr>
      <w:fldChar w:fldCharType="separate"/>
    </w:r>
    <w:r w:rsidR="002B39AB">
      <w:rPr>
        <w:rStyle w:val="PageNumber"/>
        <w:rFonts w:cs="DejaVu Sans"/>
        <w:noProof/>
      </w:rPr>
      <w:t>4</w:t>
    </w:r>
    <w:r>
      <w:rPr>
        <w:rStyle w:val="PageNumber"/>
        <w:rFonts w:cs="DejaVu Sans"/>
      </w:rPr>
      <w:fldChar w:fldCharType="end"/>
    </w:r>
  </w:p>
  <w:p w14:paraId="508E8529" w14:textId="77777777" w:rsidR="00F759E3" w:rsidRDefault="00F759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14A9F" w14:textId="77777777" w:rsidR="00F759E3" w:rsidRDefault="00F759E3" w:rsidP="00297906">
      <w:r>
        <w:separator/>
      </w:r>
    </w:p>
  </w:footnote>
  <w:footnote w:type="continuationSeparator" w:id="0">
    <w:p w14:paraId="1549B343" w14:textId="77777777" w:rsidR="00F759E3" w:rsidRDefault="00F759E3" w:rsidP="002979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34E8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1496F"/>
    <w:multiLevelType w:val="hybridMultilevel"/>
    <w:tmpl w:val="FD4ACC3A"/>
    <w:lvl w:ilvl="0" w:tplc="4D9CBF06">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1D3D8A"/>
    <w:multiLevelType w:val="hybridMultilevel"/>
    <w:tmpl w:val="43AEF4FC"/>
    <w:lvl w:ilvl="0" w:tplc="FEB8677A">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833182"/>
    <w:multiLevelType w:val="hybridMultilevel"/>
    <w:tmpl w:val="55A63FB4"/>
    <w:lvl w:ilvl="0" w:tplc="F3046B8C">
      <w:start w:val="1"/>
      <w:numFmt w:val="decimal"/>
      <w:lvlText w:val="%1."/>
      <w:lvlJc w:val="left"/>
      <w:pPr>
        <w:ind w:left="720" w:hanging="360"/>
      </w:pPr>
      <w:rPr>
        <w:rFonts w:ascii="Arial" w:hAnsi="Arial" w:cs="Times New Roman" w:hint="default"/>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4DB56386"/>
    <w:multiLevelType w:val="hybridMultilevel"/>
    <w:tmpl w:val="4DD0A5D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6AE1178"/>
    <w:multiLevelType w:val="hybridMultilevel"/>
    <w:tmpl w:val="E94E06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isplayBackgroundShape/>
  <w:embedSystemFonts/>
  <w:proofState w:spelling="clean" w:grammar="clean"/>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 Comp Biology&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s02x9e4s0f0oedeerxrvzwfsw9200dsdwd&quot;&gt;My EndNote Library&lt;record-ids&gt;&lt;item&gt;248&lt;/item&gt;&lt;item&gt;451&lt;/item&gt;&lt;item&gt;452&lt;/item&gt;&lt;item&gt;453&lt;/item&gt;&lt;item&gt;454&lt;/item&gt;&lt;item&gt;456&lt;/item&gt;&lt;/record-ids&gt;&lt;/item&gt;&lt;/Libraries&gt;"/>
  </w:docVars>
  <w:rsids>
    <w:rsidRoot w:val="00FD7906"/>
    <w:rsid w:val="0000000C"/>
    <w:rsid w:val="00000084"/>
    <w:rsid w:val="00002FD2"/>
    <w:rsid w:val="0000326C"/>
    <w:rsid w:val="00003832"/>
    <w:rsid w:val="00004A35"/>
    <w:rsid w:val="000055B5"/>
    <w:rsid w:val="0000579C"/>
    <w:rsid w:val="00007811"/>
    <w:rsid w:val="00011EF8"/>
    <w:rsid w:val="00012105"/>
    <w:rsid w:val="00013413"/>
    <w:rsid w:val="00015F33"/>
    <w:rsid w:val="000162B6"/>
    <w:rsid w:val="00016F63"/>
    <w:rsid w:val="00022EA8"/>
    <w:rsid w:val="00023291"/>
    <w:rsid w:val="00024A8F"/>
    <w:rsid w:val="00024C61"/>
    <w:rsid w:val="000257EE"/>
    <w:rsid w:val="00026311"/>
    <w:rsid w:val="0002753E"/>
    <w:rsid w:val="00030A18"/>
    <w:rsid w:val="000313BC"/>
    <w:rsid w:val="00031F2F"/>
    <w:rsid w:val="00032234"/>
    <w:rsid w:val="000346A8"/>
    <w:rsid w:val="00034AAA"/>
    <w:rsid w:val="00034C53"/>
    <w:rsid w:val="00034F41"/>
    <w:rsid w:val="000351EA"/>
    <w:rsid w:val="00035843"/>
    <w:rsid w:val="00037F85"/>
    <w:rsid w:val="000405B6"/>
    <w:rsid w:val="00040995"/>
    <w:rsid w:val="000411CB"/>
    <w:rsid w:val="00041B6C"/>
    <w:rsid w:val="000420C7"/>
    <w:rsid w:val="00042566"/>
    <w:rsid w:val="00042A5C"/>
    <w:rsid w:val="000436A0"/>
    <w:rsid w:val="000439F2"/>
    <w:rsid w:val="00044449"/>
    <w:rsid w:val="000459C2"/>
    <w:rsid w:val="00045AF2"/>
    <w:rsid w:val="00047C53"/>
    <w:rsid w:val="00051B6C"/>
    <w:rsid w:val="00052B29"/>
    <w:rsid w:val="000534D4"/>
    <w:rsid w:val="0005390C"/>
    <w:rsid w:val="00053E11"/>
    <w:rsid w:val="000563F2"/>
    <w:rsid w:val="000576B7"/>
    <w:rsid w:val="00060856"/>
    <w:rsid w:val="00060B7A"/>
    <w:rsid w:val="00063A11"/>
    <w:rsid w:val="00064380"/>
    <w:rsid w:val="000653BE"/>
    <w:rsid w:val="00066184"/>
    <w:rsid w:val="00066681"/>
    <w:rsid w:val="00066EED"/>
    <w:rsid w:val="00066F1D"/>
    <w:rsid w:val="00070B04"/>
    <w:rsid w:val="00070C70"/>
    <w:rsid w:val="00071FD8"/>
    <w:rsid w:val="00073CC9"/>
    <w:rsid w:val="000751BC"/>
    <w:rsid w:val="0007522B"/>
    <w:rsid w:val="00076633"/>
    <w:rsid w:val="000767E2"/>
    <w:rsid w:val="00077F6F"/>
    <w:rsid w:val="000821D6"/>
    <w:rsid w:val="000829DF"/>
    <w:rsid w:val="00083F31"/>
    <w:rsid w:val="000854A6"/>
    <w:rsid w:val="00086B4F"/>
    <w:rsid w:val="000905E4"/>
    <w:rsid w:val="00090A1D"/>
    <w:rsid w:val="000910F0"/>
    <w:rsid w:val="000943BC"/>
    <w:rsid w:val="0009644A"/>
    <w:rsid w:val="0009781B"/>
    <w:rsid w:val="000A1C18"/>
    <w:rsid w:val="000A42BF"/>
    <w:rsid w:val="000A5129"/>
    <w:rsid w:val="000A5D42"/>
    <w:rsid w:val="000A7112"/>
    <w:rsid w:val="000B09DC"/>
    <w:rsid w:val="000B0D72"/>
    <w:rsid w:val="000B2C2B"/>
    <w:rsid w:val="000B2D24"/>
    <w:rsid w:val="000B362B"/>
    <w:rsid w:val="000B4535"/>
    <w:rsid w:val="000B6F21"/>
    <w:rsid w:val="000C4B97"/>
    <w:rsid w:val="000C4E6F"/>
    <w:rsid w:val="000C5C6A"/>
    <w:rsid w:val="000C6704"/>
    <w:rsid w:val="000C707C"/>
    <w:rsid w:val="000D40D1"/>
    <w:rsid w:val="000D47CB"/>
    <w:rsid w:val="000D5F03"/>
    <w:rsid w:val="000E0766"/>
    <w:rsid w:val="000E0DBD"/>
    <w:rsid w:val="000E10BD"/>
    <w:rsid w:val="000E3118"/>
    <w:rsid w:val="000E3EA7"/>
    <w:rsid w:val="000E46E9"/>
    <w:rsid w:val="000E784A"/>
    <w:rsid w:val="000E7AC6"/>
    <w:rsid w:val="000F10AA"/>
    <w:rsid w:val="000F1187"/>
    <w:rsid w:val="000F167F"/>
    <w:rsid w:val="000F36D4"/>
    <w:rsid w:val="000F51C4"/>
    <w:rsid w:val="000F7F2D"/>
    <w:rsid w:val="001012DB"/>
    <w:rsid w:val="00101A7B"/>
    <w:rsid w:val="0010439C"/>
    <w:rsid w:val="001051A4"/>
    <w:rsid w:val="00106DB4"/>
    <w:rsid w:val="00112315"/>
    <w:rsid w:val="00115C1C"/>
    <w:rsid w:val="00115EEE"/>
    <w:rsid w:val="00116A9C"/>
    <w:rsid w:val="00121734"/>
    <w:rsid w:val="0012463C"/>
    <w:rsid w:val="00126598"/>
    <w:rsid w:val="00126F85"/>
    <w:rsid w:val="00127161"/>
    <w:rsid w:val="00127804"/>
    <w:rsid w:val="00127913"/>
    <w:rsid w:val="00130524"/>
    <w:rsid w:val="00130548"/>
    <w:rsid w:val="001334E5"/>
    <w:rsid w:val="00133A79"/>
    <w:rsid w:val="00134A92"/>
    <w:rsid w:val="00135F1C"/>
    <w:rsid w:val="00140469"/>
    <w:rsid w:val="00140D73"/>
    <w:rsid w:val="00143992"/>
    <w:rsid w:val="001439D7"/>
    <w:rsid w:val="00143BFA"/>
    <w:rsid w:val="0014576F"/>
    <w:rsid w:val="0014773E"/>
    <w:rsid w:val="00151A02"/>
    <w:rsid w:val="00153548"/>
    <w:rsid w:val="00154A30"/>
    <w:rsid w:val="00157E13"/>
    <w:rsid w:val="0016037F"/>
    <w:rsid w:val="00161324"/>
    <w:rsid w:val="00164525"/>
    <w:rsid w:val="0016455A"/>
    <w:rsid w:val="001645B7"/>
    <w:rsid w:val="001662BD"/>
    <w:rsid w:val="00167989"/>
    <w:rsid w:val="0017083F"/>
    <w:rsid w:val="001717E5"/>
    <w:rsid w:val="001718D6"/>
    <w:rsid w:val="00174A68"/>
    <w:rsid w:val="00176B09"/>
    <w:rsid w:val="00176ED4"/>
    <w:rsid w:val="00177760"/>
    <w:rsid w:val="001815CE"/>
    <w:rsid w:val="001819DE"/>
    <w:rsid w:val="00182584"/>
    <w:rsid w:val="001844F9"/>
    <w:rsid w:val="00186E2B"/>
    <w:rsid w:val="001915A4"/>
    <w:rsid w:val="00192C41"/>
    <w:rsid w:val="00192D0B"/>
    <w:rsid w:val="00193276"/>
    <w:rsid w:val="00193FDF"/>
    <w:rsid w:val="00195EE7"/>
    <w:rsid w:val="00196AE2"/>
    <w:rsid w:val="001A07D7"/>
    <w:rsid w:val="001A4851"/>
    <w:rsid w:val="001A57D7"/>
    <w:rsid w:val="001A5B0C"/>
    <w:rsid w:val="001B020D"/>
    <w:rsid w:val="001B1546"/>
    <w:rsid w:val="001B155F"/>
    <w:rsid w:val="001B1E74"/>
    <w:rsid w:val="001B26F9"/>
    <w:rsid w:val="001B27B5"/>
    <w:rsid w:val="001B3EA3"/>
    <w:rsid w:val="001B5DFF"/>
    <w:rsid w:val="001B6D64"/>
    <w:rsid w:val="001B7353"/>
    <w:rsid w:val="001C2F98"/>
    <w:rsid w:val="001C3372"/>
    <w:rsid w:val="001C34BA"/>
    <w:rsid w:val="001C54AE"/>
    <w:rsid w:val="001C5C78"/>
    <w:rsid w:val="001D0F54"/>
    <w:rsid w:val="001D2291"/>
    <w:rsid w:val="001D282C"/>
    <w:rsid w:val="001D3290"/>
    <w:rsid w:val="001D3D7E"/>
    <w:rsid w:val="001D4C5B"/>
    <w:rsid w:val="001D5E7D"/>
    <w:rsid w:val="001D6346"/>
    <w:rsid w:val="001D671E"/>
    <w:rsid w:val="001D67F1"/>
    <w:rsid w:val="001E02F6"/>
    <w:rsid w:val="001E204F"/>
    <w:rsid w:val="001E3A0B"/>
    <w:rsid w:val="001E3E3F"/>
    <w:rsid w:val="001E47F0"/>
    <w:rsid w:val="001E5E24"/>
    <w:rsid w:val="001E6F83"/>
    <w:rsid w:val="001E74D5"/>
    <w:rsid w:val="001F019E"/>
    <w:rsid w:val="001F3AAC"/>
    <w:rsid w:val="001F603A"/>
    <w:rsid w:val="001F6D9E"/>
    <w:rsid w:val="001F705E"/>
    <w:rsid w:val="001F7B1D"/>
    <w:rsid w:val="002004CF"/>
    <w:rsid w:val="00201D2E"/>
    <w:rsid w:val="0020769B"/>
    <w:rsid w:val="00207FD5"/>
    <w:rsid w:val="00210FCC"/>
    <w:rsid w:val="0021354C"/>
    <w:rsid w:val="00213FC4"/>
    <w:rsid w:val="00214C3B"/>
    <w:rsid w:val="002152C0"/>
    <w:rsid w:val="00215557"/>
    <w:rsid w:val="00215ABB"/>
    <w:rsid w:val="00216C49"/>
    <w:rsid w:val="00217BA6"/>
    <w:rsid w:val="00220CB2"/>
    <w:rsid w:val="00222237"/>
    <w:rsid w:val="0022245A"/>
    <w:rsid w:val="00222CCF"/>
    <w:rsid w:val="002237AE"/>
    <w:rsid w:val="00223D9C"/>
    <w:rsid w:val="00224762"/>
    <w:rsid w:val="00225423"/>
    <w:rsid w:val="00226ABE"/>
    <w:rsid w:val="0022704C"/>
    <w:rsid w:val="00227D7B"/>
    <w:rsid w:val="002300F4"/>
    <w:rsid w:val="00230B91"/>
    <w:rsid w:val="002323CD"/>
    <w:rsid w:val="002352E1"/>
    <w:rsid w:val="00235377"/>
    <w:rsid w:val="002353B4"/>
    <w:rsid w:val="00236E04"/>
    <w:rsid w:val="00237447"/>
    <w:rsid w:val="00237543"/>
    <w:rsid w:val="002377D6"/>
    <w:rsid w:val="0023792E"/>
    <w:rsid w:val="00240D4C"/>
    <w:rsid w:val="002414F9"/>
    <w:rsid w:val="00242938"/>
    <w:rsid w:val="0024374B"/>
    <w:rsid w:val="00245140"/>
    <w:rsid w:val="00252EE2"/>
    <w:rsid w:val="00253175"/>
    <w:rsid w:val="00253A54"/>
    <w:rsid w:val="002548C0"/>
    <w:rsid w:val="00255365"/>
    <w:rsid w:val="00260655"/>
    <w:rsid w:val="002628BF"/>
    <w:rsid w:val="00265C2A"/>
    <w:rsid w:val="002716BB"/>
    <w:rsid w:val="0027227B"/>
    <w:rsid w:val="00273914"/>
    <w:rsid w:val="00275D9A"/>
    <w:rsid w:val="00276510"/>
    <w:rsid w:val="00276D06"/>
    <w:rsid w:val="00277453"/>
    <w:rsid w:val="00280CA7"/>
    <w:rsid w:val="002811D3"/>
    <w:rsid w:val="002831D4"/>
    <w:rsid w:val="0028457C"/>
    <w:rsid w:val="00284D40"/>
    <w:rsid w:val="002852C7"/>
    <w:rsid w:val="0028623B"/>
    <w:rsid w:val="00286298"/>
    <w:rsid w:val="002877FC"/>
    <w:rsid w:val="002879AA"/>
    <w:rsid w:val="00294400"/>
    <w:rsid w:val="002968F6"/>
    <w:rsid w:val="00296BCC"/>
    <w:rsid w:val="00297130"/>
    <w:rsid w:val="00297373"/>
    <w:rsid w:val="00297906"/>
    <w:rsid w:val="00297A01"/>
    <w:rsid w:val="002A08CE"/>
    <w:rsid w:val="002A0939"/>
    <w:rsid w:val="002A353A"/>
    <w:rsid w:val="002A384F"/>
    <w:rsid w:val="002A39E9"/>
    <w:rsid w:val="002A48E6"/>
    <w:rsid w:val="002B317B"/>
    <w:rsid w:val="002B347D"/>
    <w:rsid w:val="002B39AB"/>
    <w:rsid w:val="002B4D13"/>
    <w:rsid w:val="002B544F"/>
    <w:rsid w:val="002B5C95"/>
    <w:rsid w:val="002C0ACD"/>
    <w:rsid w:val="002C15FE"/>
    <w:rsid w:val="002C1E4A"/>
    <w:rsid w:val="002C4414"/>
    <w:rsid w:val="002C4C69"/>
    <w:rsid w:val="002C6D9C"/>
    <w:rsid w:val="002D053E"/>
    <w:rsid w:val="002D1ACA"/>
    <w:rsid w:val="002D2F47"/>
    <w:rsid w:val="002D63D7"/>
    <w:rsid w:val="002D6727"/>
    <w:rsid w:val="002E3195"/>
    <w:rsid w:val="002E6980"/>
    <w:rsid w:val="002E76A9"/>
    <w:rsid w:val="002E77E4"/>
    <w:rsid w:val="002F0AB4"/>
    <w:rsid w:val="002F3362"/>
    <w:rsid w:val="002F407A"/>
    <w:rsid w:val="002F5522"/>
    <w:rsid w:val="002F61AA"/>
    <w:rsid w:val="002F688D"/>
    <w:rsid w:val="002F6B64"/>
    <w:rsid w:val="002F787F"/>
    <w:rsid w:val="002F7CD4"/>
    <w:rsid w:val="002F7F79"/>
    <w:rsid w:val="00300ECB"/>
    <w:rsid w:val="0030199C"/>
    <w:rsid w:val="00301E92"/>
    <w:rsid w:val="003027D7"/>
    <w:rsid w:val="00304998"/>
    <w:rsid w:val="00310278"/>
    <w:rsid w:val="003102EB"/>
    <w:rsid w:val="0031181C"/>
    <w:rsid w:val="003121CE"/>
    <w:rsid w:val="00313084"/>
    <w:rsid w:val="0031630F"/>
    <w:rsid w:val="003167F3"/>
    <w:rsid w:val="00316DAB"/>
    <w:rsid w:val="00317227"/>
    <w:rsid w:val="003201F6"/>
    <w:rsid w:val="003208B2"/>
    <w:rsid w:val="00320906"/>
    <w:rsid w:val="00320E59"/>
    <w:rsid w:val="0032185B"/>
    <w:rsid w:val="003229D9"/>
    <w:rsid w:val="003231D2"/>
    <w:rsid w:val="00323C34"/>
    <w:rsid w:val="003255D2"/>
    <w:rsid w:val="00325ACD"/>
    <w:rsid w:val="0032680E"/>
    <w:rsid w:val="00330108"/>
    <w:rsid w:val="003325D7"/>
    <w:rsid w:val="00333033"/>
    <w:rsid w:val="00333ED7"/>
    <w:rsid w:val="0033507D"/>
    <w:rsid w:val="00337F8C"/>
    <w:rsid w:val="00340DE6"/>
    <w:rsid w:val="00341B85"/>
    <w:rsid w:val="00341CE8"/>
    <w:rsid w:val="003437D6"/>
    <w:rsid w:val="00343AC2"/>
    <w:rsid w:val="00343D77"/>
    <w:rsid w:val="003448B6"/>
    <w:rsid w:val="00346B1B"/>
    <w:rsid w:val="0035182E"/>
    <w:rsid w:val="00352300"/>
    <w:rsid w:val="003558CA"/>
    <w:rsid w:val="003571D9"/>
    <w:rsid w:val="00357CF1"/>
    <w:rsid w:val="00357D02"/>
    <w:rsid w:val="0036164D"/>
    <w:rsid w:val="00363B15"/>
    <w:rsid w:val="003661E4"/>
    <w:rsid w:val="003665AC"/>
    <w:rsid w:val="003670BF"/>
    <w:rsid w:val="003716B2"/>
    <w:rsid w:val="0037231B"/>
    <w:rsid w:val="00377D4C"/>
    <w:rsid w:val="00380BE6"/>
    <w:rsid w:val="00380DFA"/>
    <w:rsid w:val="003844A2"/>
    <w:rsid w:val="0038479B"/>
    <w:rsid w:val="003857D4"/>
    <w:rsid w:val="003875F9"/>
    <w:rsid w:val="003903A3"/>
    <w:rsid w:val="00392B41"/>
    <w:rsid w:val="00393825"/>
    <w:rsid w:val="00393876"/>
    <w:rsid w:val="003959DF"/>
    <w:rsid w:val="00395FC6"/>
    <w:rsid w:val="00396FE9"/>
    <w:rsid w:val="00397791"/>
    <w:rsid w:val="00397A25"/>
    <w:rsid w:val="003A1672"/>
    <w:rsid w:val="003A2AF6"/>
    <w:rsid w:val="003A378C"/>
    <w:rsid w:val="003A43C1"/>
    <w:rsid w:val="003A52DF"/>
    <w:rsid w:val="003A6D79"/>
    <w:rsid w:val="003A7C44"/>
    <w:rsid w:val="003A7EB5"/>
    <w:rsid w:val="003B0286"/>
    <w:rsid w:val="003B1357"/>
    <w:rsid w:val="003B15F2"/>
    <w:rsid w:val="003B1A98"/>
    <w:rsid w:val="003B2A0F"/>
    <w:rsid w:val="003B3B2D"/>
    <w:rsid w:val="003B6A60"/>
    <w:rsid w:val="003C12C1"/>
    <w:rsid w:val="003C1D21"/>
    <w:rsid w:val="003C2725"/>
    <w:rsid w:val="003C3470"/>
    <w:rsid w:val="003C440E"/>
    <w:rsid w:val="003C4B1D"/>
    <w:rsid w:val="003C68F9"/>
    <w:rsid w:val="003C7F1C"/>
    <w:rsid w:val="003C7FC1"/>
    <w:rsid w:val="003D0CB7"/>
    <w:rsid w:val="003D1075"/>
    <w:rsid w:val="003D135B"/>
    <w:rsid w:val="003D228C"/>
    <w:rsid w:val="003D3D25"/>
    <w:rsid w:val="003D3D41"/>
    <w:rsid w:val="003D48E4"/>
    <w:rsid w:val="003D5AF8"/>
    <w:rsid w:val="003D604C"/>
    <w:rsid w:val="003D6165"/>
    <w:rsid w:val="003E359F"/>
    <w:rsid w:val="003E6F76"/>
    <w:rsid w:val="003E76B5"/>
    <w:rsid w:val="003E7BA3"/>
    <w:rsid w:val="003F1B1D"/>
    <w:rsid w:val="003F3FB8"/>
    <w:rsid w:val="003F4D51"/>
    <w:rsid w:val="003F6D44"/>
    <w:rsid w:val="003F6FA7"/>
    <w:rsid w:val="003F718C"/>
    <w:rsid w:val="00400196"/>
    <w:rsid w:val="00404402"/>
    <w:rsid w:val="00404B92"/>
    <w:rsid w:val="00406639"/>
    <w:rsid w:val="00406A62"/>
    <w:rsid w:val="00410A92"/>
    <w:rsid w:val="00411AE1"/>
    <w:rsid w:val="00414588"/>
    <w:rsid w:val="00414BC4"/>
    <w:rsid w:val="00415204"/>
    <w:rsid w:val="0041584E"/>
    <w:rsid w:val="00415B42"/>
    <w:rsid w:val="00416C56"/>
    <w:rsid w:val="004204CE"/>
    <w:rsid w:val="0042163A"/>
    <w:rsid w:val="0042259C"/>
    <w:rsid w:val="004236EA"/>
    <w:rsid w:val="00425DA2"/>
    <w:rsid w:val="00426080"/>
    <w:rsid w:val="004265E4"/>
    <w:rsid w:val="00430713"/>
    <w:rsid w:val="00432019"/>
    <w:rsid w:val="00433FBB"/>
    <w:rsid w:val="00435D52"/>
    <w:rsid w:val="00435D89"/>
    <w:rsid w:val="00436391"/>
    <w:rsid w:val="00436EB7"/>
    <w:rsid w:val="004409AF"/>
    <w:rsid w:val="004413FC"/>
    <w:rsid w:val="00441B16"/>
    <w:rsid w:val="00441F7D"/>
    <w:rsid w:val="004423FE"/>
    <w:rsid w:val="00442683"/>
    <w:rsid w:val="00442CF1"/>
    <w:rsid w:val="0044371B"/>
    <w:rsid w:val="00445951"/>
    <w:rsid w:val="00447E26"/>
    <w:rsid w:val="00451126"/>
    <w:rsid w:val="004530BE"/>
    <w:rsid w:val="00454474"/>
    <w:rsid w:val="004548B7"/>
    <w:rsid w:val="0045639F"/>
    <w:rsid w:val="0045682C"/>
    <w:rsid w:val="004575E5"/>
    <w:rsid w:val="00461D51"/>
    <w:rsid w:val="00463468"/>
    <w:rsid w:val="004636DD"/>
    <w:rsid w:val="004646AC"/>
    <w:rsid w:val="00465121"/>
    <w:rsid w:val="0046512C"/>
    <w:rsid w:val="00467ACB"/>
    <w:rsid w:val="00471734"/>
    <w:rsid w:val="0047692B"/>
    <w:rsid w:val="00476FB2"/>
    <w:rsid w:val="0047729A"/>
    <w:rsid w:val="00477EB2"/>
    <w:rsid w:val="00480586"/>
    <w:rsid w:val="00480983"/>
    <w:rsid w:val="00481C6E"/>
    <w:rsid w:val="0048453E"/>
    <w:rsid w:val="00484631"/>
    <w:rsid w:val="00485CEB"/>
    <w:rsid w:val="00487858"/>
    <w:rsid w:val="00487FAE"/>
    <w:rsid w:val="00490776"/>
    <w:rsid w:val="004911E2"/>
    <w:rsid w:val="00492075"/>
    <w:rsid w:val="004935A1"/>
    <w:rsid w:val="004939AE"/>
    <w:rsid w:val="004951C4"/>
    <w:rsid w:val="00496B77"/>
    <w:rsid w:val="004A0953"/>
    <w:rsid w:val="004A0BEA"/>
    <w:rsid w:val="004A298A"/>
    <w:rsid w:val="004A374C"/>
    <w:rsid w:val="004A43D2"/>
    <w:rsid w:val="004A4B88"/>
    <w:rsid w:val="004A5CA2"/>
    <w:rsid w:val="004A7A9D"/>
    <w:rsid w:val="004A7F89"/>
    <w:rsid w:val="004B0825"/>
    <w:rsid w:val="004B3F9E"/>
    <w:rsid w:val="004B518B"/>
    <w:rsid w:val="004B611E"/>
    <w:rsid w:val="004B68F6"/>
    <w:rsid w:val="004B757E"/>
    <w:rsid w:val="004B7A26"/>
    <w:rsid w:val="004C0058"/>
    <w:rsid w:val="004C3161"/>
    <w:rsid w:val="004C4AEC"/>
    <w:rsid w:val="004C598A"/>
    <w:rsid w:val="004C59CE"/>
    <w:rsid w:val="004C5B16"/>
    <w:rsid w:val="004C7B9A"/>
    <w:rsid w:val="004C7C09"/>
    <w:rsid w:val="004C7F0B"/>
    <w:rsid w:val="004D05DE"/>
    <w:rsid w:val="004D1275"/>
    <w:rsid w:val="004D2D87"/>
    <w:rsid w:val="004D3A72"/>
    <w:rsid w:val="004D3E6C"/>
    <w:rsid w:val="004D4626"/>
    <w:rsid w:val="004E18E7"/>
    <w:rsid w:val="004E1E62"/>
    <w:rsid w:val="004E5C7A"/>
    <w:rsid w:val="004E6F96"/>
    <w:rsid w:val="004F0647"/>
    <w:rsid w:val="004F41C0"/>
    <w:rsid w:val="004F4476"/>
    <w:rsid w:val="004F5546"/>
    <w:rsid w:val="004F562D"/>
    <w:rsid w:val="004F64BC"/>
    <w:rsid w:val="004F7608"/>
    <w:rsid w:val="004F76AA"/>
    <w:rsid w:val="004F76DE"/>
    <w:rsid w:val="004F7762"/>
    <w:rsid w:val="00501A4E"/>
    <w:rsid w:val="005027FE"/>
    <w:rsid w:val="0050478B"/>
    <w:rsid w:val="00504DB7"/>
    <w:rsid w:val="0050536A"/>
    <w:rsid w:val="0050540C"/>
    <w:rsid w:val="005058B6"/>
    <w:rsid w:val="0050702C"/>
    <w:rsid w:val="005074FC"/>
    <w:rsid w:val="005076D3"/>
    <w:rsid w:val="00507FD8"/>
    <w:rsid w:val="00511711"/>
    <w:rsid w:val="0051186E"/>
    <w:rsid w:val="00512AEF"/>
    <w:rsid w:val="00514E1B"/>
    <w:rsid w:val="00515106"/>
    <w:rsid w:val="0051670A"/>
    <w:rsid w:val="005169A9"/>
    <w:rsid w:val="00516D3E"/>
    <w:rsid w:val="00520294"/>
    <w:rsid w:val="0052032E"/>
    <w:rsid w:val="00520F3C"/>
    <w:rsid w:val="005212FE"/>
    <w:rsid w:val="00521E0E"/>
    <w:rsid w:val="00522E21"/>
    <w:rsid w:val="0052335A"/>
    <w:rsid w:val="00525700"/>
    <w:rsid w:val="005268A2"/>
    <w:rsid w:val="00526B67"/>
    <w:rsid w:val="00530ABA"/>
    <w:rsid w:val="00530F7D"/>
    <w:rsid w:val="00532A97"/>
    <w:rsid w:val="00534234"/>
    <w:rsid w:val="00534C27"/>
    <w:rsid w:val="005378AE"/>
    <w:rsid w:val="00537B12"/>
    <w:rsid w:val="0054077F"/>
    <w:rsid w:val="005424DA"/>
    <w:rsid w:val="00543CA9"/>
    <w:rsid w:val="00545559"/>
    <w:rsid w:val="0054648A"/>
    <w:rsid w:val="00546AB1"/>
    <w:rsid w:val="005475B3"/>
    <w:rsid w:val="005507DF"/>
    <w:rsid w:val="005537DB"/>
    <w:rsid w:val="00555D36"/>
    <w:rsid w:val="0055752E"/>
    <w:rsid w:val="00557792"/>
    <w:rsid w:val="00557876"/>
    <w:rsid w:val="005578F6"/>
    <w:rsid w:val="0056227E"/>
    <w:rsid w:val="005625C2"/>
    <w:rsid w:val="00562C1E"/>
    <w:rsid w:val="00563428"/>
    <w:rsid w:val="00563BC5"/>
    <w:rsid w:val="005703CB"/>
    <w:rsid w:val="005717D8"/>
    <w:rsid w:val="00571BCF"/>
    <w:rsid w:val="00572570"/>
    <w:rsid w:val="00572C2A"/>
    <w:rsid w:val="00572FC5"/>
    <w:rsid w:val="0057391C"/>
    <w:rsid w:val="005753F1"/>
    <w:rsid w:val="00575703"/>
    <w:rsid w:val="00576F28"/>
    <w:rsid w:val="0057743C"/>
    <w:rsid w:val="00580563"/>
    <w:rsid w:val="0058198C"/>
    <w:rsid w:val="005830F3"/>
    <w:rsid w:val="00585568"/>
    <w:rsid w:val="00585BCF"/>
    <w:rsid w:val="00586B17"/>
    <w:rsid w:val="00590BB3"/>
    <w:rsid w:val="00590E03"/>
    <w:rsid w:val="00593ECA"/>
    <w:rsid w:val="00595002"/>
    <w:rsid w:val="0059652D"/>
    <w:rsid w:val="00596800"/>
    <w:rsid w:val="00596E20"/>
    <w:rsid w:val="00597542"/>
    <w:rsid w:val="005A0298"/>
    <w:rsid w:val="005A0935"/>
    <w:rsid w:val="005A0967"/>
    <w:rsid w:val="005A1E77"/>
    <w:rsid w:val="005A2294"/>
    <w:rsid w:val="005A36D4"/>
    <w:rsid w:val="005A409F"/>
    <w:rsid w:val="005A44F2"/>
    <w:rsid w:val="005A4B2F"/>
    <w:rsid w:val="005A7253"/>
    <w:rsid w:val="005B021D"/>
    <w:rsid w:val="005B0798"/>
    <w:rsid w:val="005B0999"/>
    <w:rsid w:val="005B0E92"/>
    <w:rsid w:val="005B27A9"/>
    <w:rsid w:val="005B2A99"/>
    <w:rsid w:val="005B2F32"/>
    <w:rsid w:val="005B4C29"/>
    <w:rsid w:val="005B64BF"/>
    <w:rsid w:val="005B758F"/>
    <w:rsid w:val="005C0810"/>
    <w:rsid w:val="005C1BF0"/>
    <w:rsid w:val="005C2B24"/>
    <w:rsid w:val="005C36B7"/>
    <w:rsid w:val="005C6E5B"/>
    <w:rsid w:val="005C7BC1"/>
    <w:rsid w:val="005D2318"/>
    <w:rsid w:val="005D55E1"/>
    <w:rsid w:val="005D5C8F"/>
    <w:rsid w:val="005D60B4"/>
    <w:rsid w:val="005E2D3F"/>
    <w:rsid w:val="005E4288"/>
    <w:rsid w:val="005E4312"/>
    <w:rsid w:val="005E7ED6"/>
    <w:rsid w:val="005F1408"/>
    <w:rsid w:val="005F2AFE"/>
    <w:rsid w:val="005F42B3"/>
    <w:rsid w:val="005F5515"/>
    <w:rsid w:val="005F6C02"/>
    <w:rsid w:val="005F7429"/>
    <w:rsid w:val="00602B3B"/>
    <w:rsid w:val="00603196"/>
    <w:rsid w:val="00603FED"/>
    <w:rsid w:val="006045BD"/>
    <w:rsid w:val="00604987"/>
    <w:rsid w:val="006067BF"/>
    <w:rsid w:val="0061035F"/>
    <w:rsid w:val="00611C76"/>
    <w:rsid w:val="00612052"/>
    <w:rsid w:val="00612D89"/>
    <w:rsid w:val="0061314D"/>
    <w:rsid w:val="00613928"/>
    <w:rsid w:val="00613E9F"/>
    <w:rsid w:val="006144F2"/>
    <w:rsid w:val="00615529"/>
    <w:rsid w:val="00615910"/>
    <w:rsid w:val="00615DF9"/>
    <w:rsid w:val="0062067E"/>
    <w:rsid w:val="00624AE7"/>
    <w:rsid w:val="006274D1"/>
    <w:rsid w:val="00627857"/>
    <w:rsid w:val="00632A9C"/>
    <w:rsid w:val="00632C96"/>
    <w:rsid w:val="00633821"/>
    <w:rsid w:val="006353E5"/>
    <w:rsid w:val="006354DB"/>
    <w:rsid w:val="00635CDE"/>
    <w:rsid w:val="00635F02"/>
    <w:rsid w:val="00637A0B"/>
    <w:rsid w:val="00637D6A"/>
    <w:rsid w:val="0064007E"/>
    <w:rsid w:val="006406B5"/>
    <w:rsid w:val="00650064"/>
    <w:rsid w:val="00650555"/>
    <w:rsid w:val="00651F90"/>
    <w:rsid w:val="00653800"/>
    <w:rsid w:val="006547EE"/>
    <w:rsid w:val="00655976"/>
    <w:rsid w:val="0065666C"/>
    <w:rsid w:val="00661032"/>
    <w:rsid w:val="00661722"/>
    <w:rsid w:val="006632AC"/>
    <w:rsid w:val="00663D25"/>
    <w:rsid w:val="00664D58"/>
    <w:rsid w:val="0066580E"/>
    <w:rsid w:val="00665890"/>
    <w:rsid w:val="006665C2"/>
    <w:rsid w:val="00666F22"/>
    <w:rsid w:val="00667A88"/>
    <w:rsid w:val="00670EB0"/>
    <w:rsid w:val="00674554"/>
    <w:rsid w:val="006755A2"/>
    <w:rsid w:val="00675C57"/>
    <w:rsid w:val="00675CFA"/>
    <w:rsid w:val="00680DE1"/>
    <w:rsid w:val="0068338D"/>
    <w:rsid w:val="006848C2"/>
    <w:rsid w:val="00684E67"/>
    <w:rsid w:val="00686D70"/>
    <w:rsid w:val="00686E38"/>
    <w:rsid w:val="00690B89"/>
    <w:rsid w:val="00691FE3"/>
    <w:rsid w:val="0069505B"/>
    <w:rsid w:val="006A055F"/>
    <w:rsid w:val="006A3F06"/>
    <w:rsid w:val="006A4AFA"/>
    <w:rsid w:val="006A67EC"/>
    <w:rsid w:val="006B03BA"/>
    <w:rsid w:val="006B03EA"/>
    <w:rsid w:val="006B1991"/>
    <w:rsid w:val="006B1AE4"/>
    <w:rsid w:val="006B248A"/>
    <w:rsid w:val="006B4EC0"/>
    <w:rsid w:val="006B58B2"/>
    <w:rsid w:val="006B6275"/>
    <w:rsid w:val="006B64EF"/>
    <w:rsid w:val="006B68B0"/>
    <w:rsid w:val="006C00A4"/>
    <w:rsid w:val="006C020A"/>
    <w:rsid w:val="006C035D"/>
    <w:rsid w:val="006C2A34"/>
    <w:rsid w:val="006C2C77"/>
    <w:rsid w:val="006C30DA"/>
    <w:rsid w:val="006C4582"/>
    <w:rsid w:val="006C4FDC"/>
    <w:rsid w:val="006C6A15"/>
    <w:rsid w:val="006C781A"/>
    <w:rsid w:val="006D1250"/>
    <w:rsid w:val="006D141F"/>
    <w:rsid w:val="006D166C"/>
    <w:rsid w:val="006D3B1E"/>
    <w:rsid w:val="006D3B7E"/>
    <w:rsid w:val="006D3F1B"/>
    <w:rsid w:val="006D4644"/>
    <w:rsid w:val="006D46E2"/>
    <w:rsid w:val="006D5012"/>
    <w:rsid w:val="006D56F6"/>
    <w:rsid w:val="006D58EA"/>
    <w:rsid w:val="006D5C4A"/>
    <w:rsid w:val="006D73E5"/>
    <w:rsid w:val="006E20A9"/>
    <w:rsid w:val="006E2766"/>
    <w:rsid w:val="006E387A"/>
    <w:rsid w:val="006E5598"/>
    <w:rsid w:val="006E695B"/>
    <w:rsid w:val="006E6A5E"/>
    <w:rsid w:val="006E6C90"/>
    <w:rsid w:val="006F087D"/>
    <w:rsid w:val="006F1F85"/>
    <w:rsid w:val="006F360A"/>
    <w:rsid w:val="006F682D"/>
    <w:rsid w:val="006F70D0"/>
    <w:rsid w:val="006F7791"/>
    <w:rsid w:val="006F79D3"/>
    <w:rsid w:val="00700A76"/>
    <w:rsid w:val="0070187B"/>
    <w:rsid w:val="0070215A"/>
    <w:rsid w:val="00703833"/>
    <w:rsid w:val="0071145C"/>
    <w:rsid w:val="00711694"/>
    <w:rsid w:val="00712BE3"/>
    <w:rsid w:val="0071437A"/>
    <w:rsid w:val="0071498F"/>
    <w:rsid w:val="00715EA2"/>
    <w:rsid w:val="00717CFF"/>
    <w:rsid w:val="0072062A"/>
    <w:rsid w:val="007215C0"/>
    <w:rsid w:val="00721716"/>
    <w:rsid w:val="00722A5B"/>
    <w:rsid w:val="007233FD"/>
    <w:rsid w:val="0072385F"/>
    <w:rsid w:val="00723E5A"/>
    <w:rsid w:val="007242DC"/>
    <w:rsid w:val="00726375"/>
    <w:rsid w:val="0072742F"/>
    <w:rsid w:val="0073004E"/>
    <w:rsid w:val="00733A94"/>
    <w:rsid w:val="00734039"/>
    <w:rsid w:val="00734D9A"/>
    <w:rsid w:val="00735788"/>
    <w:rsid w:val="00735B1A"/>
    <w:rsid w:val="0073617B"/>
    <w:rsid w:val="00737645"/>
    <w:rsid w:val="00740016"/>
    <w:rsid w:val="00741D26"/>
    <w:rsid w:val="00743832"/>
    <w:rsid w:val="00744FFB"/>
    <w:rsid w:val="00745C4D"/>
    <w:rsid w:val="00745D10"/>
    <w:rsid w:val="00746397"/>
    <w:rsid w:val="00746F33"/>
    <w:rsid w:val="007470F9"/>
    <w:rsid w:val="00747BE1"/>
    <w:rsid w:val="007520AD"/>
    <w:rsid w:val="007544BB"/>
    <w:rsid w:val="00754FA8"/>
    <w:rsid w:val="007554AC"/>
    <w:rsid w:val="00756936"/>
    <w:rsid w:val="0075769C"/>
    <w:rsid w:val="00757DFD"/>
    <w:rsid w:val="00762E02"/>
    <w:rsid w:val="0076428A"/>
    <w:rsid w:val="00765D96"/>
    <w:rsid w:val="0076667D"/>
    <w:rsid w:val="00767351"/>
    <w:rsid w:val="007676ED"/>
    <w:rsid w:val="00767988"/>
    <w:rsid w:val="00771DEB"/>
    <w:rsid w:val="0077254E"/>
    <w:rsid w:val="00772D3D"/>
    <w:rsid w:val="00775169"/>
    <w:rsid w:val="00776D9B"/>
    <w:rsid w:val="00776E54"/>
    <w:rsid w:val="00777404"/>
    <w:rsid w:val="007779AD"/>
    <w:rsid w:val="00780129"/>
    <w:rsid w:val="007811E7"/>
    <w:rsid w:val="00781337"/>
    <w:rsid w:val="007813D3"/>
    <w:rsid w:val="00784B24"/>
    <w:rsid w:val="00791181"/>
    <w:rsid w:val="0079219B"/>
    <w:rsid w:val="007925F7"/>
    <w:rsid w:val="00792DC0"/>
    <w:rsid w:val="007935B3"/>
    <w:rsid w:val="00793FB4"/>
    <w:rsid w:val="00794EDF"/>
    <w:rsid w:val="00795061"/>
    <w:rsid w:val="00796F70"/>
    <w:rsid w:val="007972BA"/>
    <w:rsid w:val="00797509"/>
    <w:rsid w:val="007A0197"/>
    <w:rsid w:val="007A2FFB"/>
    <w:rsid w:val="007A4D8C"/>
    <w:rsid w:val="007A4E2C"/>
    <w:rsid w:val="007A547D"/>
    <w:rsid w:val="007A675F"/>
    <w:rsid w:val="007B0BB0"/>
    <w:rsid w:val="007B0F3F"/>
    <w:rsid w:val="007B197E"/>
    <w:rsid w:val="007B34E0"/>
    <w:rsid w:val="007B4131"/>
    <w:rsid w:val="007B44D0"/>
    <w:rsid w:val="007B4FF5"/>
    <w:rsid w:val="007B526F"/>
    <w:rsid w:val="007B58EB"/>
    <w:rsid w:val="007B670B"/>
    <w:rsid w:val="007B7BA1"/>
    <w:rsid w:val="007B7F22"/>
    <w:rsid w:val="007C78AC"/>
    <w:rsid w:val="007D0CEA"/>
    <w:rsid w:val="007D1579"/>
    <w:rsid w:val="007D489F"/>
    <w:rsid w:val="007D4A32"/>
    <w:rsid w:val="007D5056"/>
    <w:rsid w:val="007D51B8"/>
    <w:rsid w:val="007D6103"/>
    <w:rsid w:val="007D733E"/>
    <w:rsid w:val="007E05E9"/>
    <w:rsid w:val="007E0B68"/>
    <w:rsid w:val="007E12F5"/>
    <w:rsid w:val="007E1C7D"/>
    <w:rsid w:val="007E2955"/>
    <w:rsid w:val="007E371B"/>
    <w:rsid w:val="007E474C"/>
    <w:rsid w:val="007E5E77"/>
    <w:rsid w:val="007E5EC6"/>
    <w:rsid w:val="007F0274"/>
    <w:rsid w:val="007F6830"/>
    <w:rsid w:val="007F75F4"/>
    <w:rsid w:val="008013A9"/>
    <w:rsid w:val="0080145E"/>
    <w:rsid w:val="0080240C"/>
    <w:rsid w:val="008073C0"/>
    <w:rsid w:val="00807AEB"/>
    <w:rsid w:val="00807CAB"/>
    <w:rsid w:val="00812770"/>
    <w:rsid w:val="00813567"/>
    <w:rsid w:val="0081377B"/>
    <w:rsid w:val="00813F50"/>
    <w:rsid w:val="00817FA5"/>
    <w:rsid w:val="00820E13"/>
    <w:rsid w:val="008212AF"/>
    <w:rsid w:val="00821A84"/>
    <w:rsid w:val="00821F7C"/>
    <w:rsid w:val="008227D6"/>
    <w:rsid w:val="00824B88"/>
    <w:rsid w:val="00825122"/>
    <w:rsid w:val="00826500"/>
    <w:rsid w:val="0083013D"/>
    <w:rsid w:val="00833D02"/>
    <w:rsid w:val="00835D77"/>
    <w:rsid w:val="0083608D"/>
    <w:rsid w:val="00836092"/>
    <w:rsid w:val="00836160"/>
    <w:rsid w:val="0083619C"/>
    <w:rsid w:val="00840672"/>
    <w:rsid w:val="008424BF"/>
    <w:rsid w:val="008436CD"/>
    <w:rsid w:val="008448CD"/>
    <w:rsid w:val="0084531C"/>
    <w:rsid w:val="0084654A"/>
    <w:rsid w:val="00846562"/>
    <w:rsid w:val="00846ACC"/>
    <w:rsid w:val="00846BB4"/>
    <w:rsid w:val="00847CF1"/>
    <w:rsid w:val="008522EF"/>
    <w:rsid w:val="00853F4F"/>
    <w:rsid w:val="00854BB8"/>
    <w:rsid w:val="00855A43"/>
    <w:rsid w:val="00857E24"/>
    <w:rsid w:val="008613E5"/>
    <w:rsid w:val="00861E3A"/>
    <w:rsid w:val="00863F2E"/>
    <w:rsid w:val="008648BF"/>
    <w:rsid w:val="00871A24"/>
    <w:rsid w:val="00872549"/>
    <w:rsid w:val="008735D9"/>
    <w:rsid w:val="00874B0C"/>
    <w:rsid w:val="00874F8E"/>
    <w:rsid w:val="00874FC6"/>
    <w:rsid w:val="00875B8B"/>
    <w:rsid w:val="00876BB5"/>
    <w:rsid w:val="0087708F"/>
    <w:rsid w:val="00882796"/>
    <w:rsid w:val="00883104"/>
    <w:rsid w:val="0088516B"/>
    <w:rsid w:val="0088576E"/>
    <w:rsid w:val="00891CC3"/>
    <w:rsid w:val="008946D3"/>
    <w:rsid w:val="008964DC"/>
    <w:rsid w:val="008965F9"/>
    <w:rsid w:val="00896BA6"/>
    <w:rsid w:val="00897424"/>
    <w:rsid w:val="0089760C"/>
    <w:rsid w:val="008A1F83"/>
    <w:rsid w:val="008B2E08"/>
    <w:rsid w:val="008B312C"/>
    <w:rsid w:val="008B5A0E"/>
    <w:rsid w:val="008C2186"/>
    <w:rsid w:val="008C2EEA"/>
    <w:rsid w:val="008C569B"/>
    <w:rsid w:val="008C6DCE"/>
    <w:rsid w:val="008D1C4B"/>
    <w:rsid w:val="008D2AB5"/>
    <w:rsid w:val="008D3E35"/>
    <w:rsid w:val="008D4C56"/>
    <w:rsid w:val="008D649E"/>
    <w:rsid w:val="008D6B8E"/>
    <w:rsid w:val="008D6F17"/>
    <w:rsid w:val="008E1037"/>
    <w:rsid w:val="008E11B9"/>
    <w:rsid w:val="008E13BB"/>
    <w:rsid w:val="008E15AA"/>
    <w:rsid w:val="008E2C10"/>
    <w:rsid w:val="008E4E77"/>
    <w:rsid w:val="008E6846"/>
    <w:rsid w:val="008E772B"/>
    <w:rsid w:val="008F0076"/>
    <w:rsid w:val="008F1250"/>
    <w:rsid w:val="008F1AFE"/>
    <w:rsid w:val="008F32AD"/>
    <w:rsid w:val="008F3D91"/>
    <w:rsid w:val="008F49A5"/>
    <w:rsid w:val="008F6A4F"/>
    <w:rsid w:val="008F75C5"/>
    <w:rsid w:val="00900733"/>
    <w:rsid w:val="0090157B"/>
    <w:rsid w:val="00901966"/>
    <w:rsid w:val="00902B92"/>
    <w:rsid w:val="00902EF0"/>
    <w:rsid w:val="00903323"/>
    <w:rsid w:val="00904321"/>
    <w:rsid w:val="00906E51"/>
    <w:rsid w:val="009103FB"/>
    <w:rsid w:val="0091511B"/>
    <w:rsid w:val="0091603E"/>
    <w:rsid w:val="009161FF"/>
    <w:rsid w:val="009166A1"/>
    <w:rsid w:val="009176F3"/>
    <w:rsid w:val="009213A2"/>
    <w:rsid w:val="00922437"/>
    <w:rsid w:val="00926246"/>
    <w:rsid w:val="00927E56"/>
    <w:rsid w:val="009306F1"/>
    <w:rsid w:val="00933252"/>
    <w:rsid w:val="00935648"/>
    <w:rsid w:val="00937468"/>
    <w:rsid w:val="009377B9"/>
    <w:rsid w:val="009379A3"/>
    <w:rsid w:val="00942ED3"/>
    <w:rsid w:val="00946E0B"/>
    <w:rsid w:val="00947560"/>
    <w:rsid w:val="00947BAC"/>
    <w:rsid w:val="0095025F"/>
    <w:rsid w:val="00952942"/>
    <w:rsid w:val="00955188"/>
    <w:rsid w:val="009553EC"/>
    <w:rsid w:val="00956CEB"/>
    <w:rsid w:val="00960657"/>
    <w:rsid w:val="0096069C"/>
    <w:rsid w:val="0096069E"/>
    <w:rsid w:val="009639C5"/>
    <w:rsid w:val="00963C5B"/>
    <w:rsid w:val="009645C8"/>
    <w:rsid w:val="00964735"/>
    <w:rsid w:val="00970980"/>
    <w:rsid w:val="009737CA"/>
    <w:rsid w:val="00974624"/>
    <w:rsid w:val="00975B02"/>
    <w:rsid w:val="0097619B"/>
    <w:rsid w:val="00976923"/>
    <w:rsid w:val="009776FD"/>
    <w:rsid w:val="009803DC"/>
    <w:rsid w:val="009829D7"/>
    <w:rsid w:val="00983252"/>
    <w:rsid w:val="00983398"/>
    <w:rsid w:val="00984816"/>
    <w:rsid w:val="009867F9"/>
    <w:rsid w:val="00986D21"/>
    <w:rsid w:val="00987234"/>
    <w:rsid w:val="00991192"/>
    <w:rsid w:val="00993DA6"/>
    <w:rsid w:val="00994A87"/>
    <w:rsid w:val="0099634D"/>
    <w:rsid w:val="00996520"/>
    <w:rsid w:val="009A3B5E"/>
    <w:rsid w:val="009A3D17"/>
    <w:rsid w:val="009A3D8D"/>
    <w:rsid w:val="009A5D6C"/>
    <w:rsid w:val="009A5DBB"/>
    <w:rsid w:val="009A7476"/>
    <w:rsid w:val="009B10E3"/>
    <w:rsid w:val="009B1FB2"/>
    <w:rsid w:val="009B51E7"/>
    <w:rsid w:val="009B5577"/>
    <w:rsid w:val="009B6CBE"/>
    <w:rsid w:val="009B6E38"/>
    <w:rsid w:val="009B792C"/>
    <w:rsid w:val="009C0D29"/>
    <w:rsid w:val="009C50E2"/>
    <w:rsid w:val="009C51E0"/>
    <w:rsid w:val="009C53FD"/>
    <w:rsid w:val="009C7B1B"/>
    <w:rsid w:val="009D15E4"/>
    <w:rsid w:val="009D2152"/>
    <w:rsid w:val="009D22E5"/>
    <w:rsid w:val="009D7761"/>
    <w:rsid w:val="009D79D9"/>
    <w:rsid w:val="009E0272"/>
    <w:rsid w:val="009E2B8B"/>
    <w:rsid w:val="009E2D22"/>
    <w:rsid w:val="009E4C6C"/>
    <w:rsid w:val="009E5822"/>
    <w:rsid w:val="009F175B"/>
    <w:rsid w:val="009F4BEC"/>
    <w:rsid w:val="009F4DB0"/>
    <w:rsid w:val="009F4E00"/>
    <w:rsid w:val="009F621C"/>
    <w:rsid w:val="009F6537"/>
    <w:rsid w:val="009F67DC"/>
    <w:rsid w:val="009F6E09"/>
    <w:rsid w:val="00A00DDD"/>
    <w:rsid w:val="00A01BD5"/>
    <w:rsid w:val="00A040F7"/>
    <w:rsid w:val="00A04DD2"/>
    <w:rsid w:val="00A052F6"/>
    <w:rsid w:val="00A05338"/>
    <w:rsid w:val="00A05532"/>
    <w:rsid w:val="00A061E0"/>
    <w:rsid w:val="00A06233"/>
    <w:rsid w:val="00A063A5"/>
    <w:rsid w:val="00A06CFC"/>
    <w:rsid w:val="00A06F8F"/>
    <w:rsid w:val="00A0709D"/>
    <w:rsid w:val="00A110E3"/>
    <w:rsid w:val="00A1204C"/>
    <w:rsid w:val="00A12FE6"/>
    <w:rsid w:val="00A14249"/>
    <w:rsid w:val="00A14DD6"/>
    <w:rsid w:val="00A150C1"/>
    <w:rsid w:val="00A17EA5"/>
    <w:rsid w:val="00A20C03"/>
    <w:rsid w:val="00A229A1"/>
    <w:rsid w:val="00A22FCB"/>
    <w:rsid w:val="00A2465D"/>
    <w:rsid w:val="00A24D1E"/>
    <w:rsid w:val="00A25DAF"/>
    <w:rsid w:val="00A32584"/>
    <w:rsid w:val="00A33E65"/>
    <w:rsid w:val="00A357D2"/>
    <w:rsid w:val="00A41211"/>
    <w:rsid w:val="00A41D0F"/>
    <w:rsid w:val="00A42DA8"/>
    <w:rsid w:val="00A42F12"/>
    <w:rsid w:val="00A44286"/>
    <w:rsid w:val="00A44AC5"/>
    <w:rsid w:val="00A4511D"/>
    <w:rsid w:val="00A4517C"/>
    <w:rsid w:val="00A475D9"/>
    <w:rsid w:val="00A478CB"/>
    <w:rsid w:val="00A5040B"/>
    <w:rsid w:val="00A505A5"/>
    <w:rsid w:val="00A50B8B"/>
    <w:rsid w:val="00A51BF3"/>
    <w:rsid w:val="00A51F57"/>
    <w:rsid w:val="00A5378C"/>
    <w:rsid w:val="00A542D9"/>
    <w:rsid w:val="00A5468B"/>
    <w:rsid w:val="00A54B74"/>
    <w:rsid w:val="00A55DE0"/>
    <w:rsid w:val="00A62476"/>
    <w:rsid w:val="00A641E7"/>
    <w:rsid w:val="00A66158"/>
    <w:rsid w:val="00A66577"/>
    <w:rsid w:val="00A67ADA"/>
    <w:rsid w:val="00A70509"/>
    <w:rsid w:val="00A70C11"/>
    <w:rsid w:val="00A7112D"/>
    <w:rsid w:val="00A714EF"/>
    <w:rsid w:val="00A720D4"/>
    <w:rsid w:val="00A776C8"/>
    <w:rsid w:val="00A77CFE"/>
    <w:rsid w:val="00A80B2D"/>
    <w:rsid w:val="00A80D70"/>
    <w:rsid w:val="00A8241A"/>
    <w:rsid w:val="00A83219"/>
    <w:rsid w:val="00A836F4"/>
    <w:rsid w:val="00A83FFF"/>
    <w:rsid w:val="00A851B3"/>
    <w:rsid w:val="00A854AC"/>
    <w:rsid w:val="00A859FF"/>
    <w:rsid w:val="00A93670"/>
    <w:rsid w:val="00A95108"/>
    <w:rsid w:val="00A95466"/>
    <w:rsid w:val="00A95E47"/>
    <w:rsid w:val="00A95E73"/>
    <w:rsid w:val="00A96117"/>
    <w:rsid w:val="00AA0451"/>
    <w:rsid w:val="00AA19E0"/>
    <w:rsid w:val="00AA2886"/>
    <w:rsid w:val="00AA2B4B"/>
    <w:rsid w:val="00AA5B8B"/>
    <w:rsid w:val="00AA68E3"/>
    <w:rsid w:val="00AB0D05"/>
    <w:rsid w:val="00AB0D52"/>
    <w:rsid w:val="00AB1258"/>
    <w:rsid w:val="00AB1DFE"/>
    <w:rsid w:val="00AB2BB8"/>
    <w:rsid w:val="00AB49AA"/>
    <w:rsid w:val="00AB5981"/>
    <w:rsid w:val="00AB7E49"/>
    <w:rsid w:val="00AC0079"/>
    <w:rsid w:val="00AC0230"/>
    <w:rsid w:val="00AC27C9"/>
    <w:rsid w:val="00AC2941"/>
    <w:rsid w:val="00AC2E13"/>
    <w:rsid w:val="00AC38E5"/>
    <w:rsid w:val="00AC3D36"/>
    <w:rsid w:val="00AC3DF7"/>
    <w:rsid w:val="00AC4159"/>
    <w:rsid w:val="00AC4E25"/>
    <w:rsid w:val="00AC4FB0"/>
    <w:rsid w:val="00AC6C0B"/>
    <w:rsid w:val="00AC7B9F"/>
    <w:rsid w:val="00AD2107"/>
    <w:rsid w:val="00AD23A3"/>
    <w:rsid w:val="00AD2434"/>
    <w:rsid w:val="00AD2881"/>
    <w:rsid w:val="00AD2B66"/>
    <w:rsid w:val="00AD3F07"/>
    <w:rsid w:val="00AD3F50"/>
    <w:rsid w:val="00AD5A5F"/>
    <w:rsid w:val="00AD728B"/>
    <w:rsid w:val="00AE01EC"/>
    <w:rsid w:val="00AE06DE"/>
    <w:rsid w:val="00AE10AA"/>
    <w:rsid w:val="00AE1A66"/>
    <w:rsid w:val="00AE1B57"/>
    <w:rsid w:val="00AE1D0D"/>
    <w:rsid w:val="00AE3258"/>
    <w:rsid w:val="00AE3C69"/>
    <w:rsid w:val="00AE41D0"/>
    <w:rsid w:val="00AE5523"/>
    <w:rsid w:val="00AF4B67"/>
    <w:rsid w:val="00AF5CB9"/>
    <w:rsid w:val="00AF7022"/>
    <w:rsid w:val="00AF7DAA"/>
    <w:rsid w:val="00B00C76"/>
    <w:rsid w:val="00B037C1"/>
    <w:rsid w:val="00B046DB"/>
    <w:rsid w:val="00B052E2"/>
    <w:rsid w:val="00B05B5C"/>
    <w:rsid w:val="00B10EC5"/>
    <w:rsid w:val="00B12396"/>
    <w:rsid w:val="00B14060"/>
    <w:rsid w:val="00B15E0C"/>
    <w:rsid w:val="00B1644D"/>
    <w:rsid w:val="00B17059"/>
    <w:rsid w:val="00B202B7"/>
    <w:rsid w:val="00B21A4B"/>
    <w:rsid w:val="00B22F55"/>
    <w:rsid w:val="00B2318A"/>
    <w:rsid w:val="00B25655"/>
    <w:rsid w:val="00B25698"/>
    <w:rsid w:val="00B26B7A"/>
    <w:rsid w:val="00B26D7C"/>
    <w:rsid w:val="00B273A2"/>
    <w:rsid w:val="00B306FF"/>
    <w:rsid w:val="00B30905"/>
    <w:rsid w:val="00B30BBC"/>
    <w:rsid w:val="00B336AC"/>
    <w:rsid w:val="00B33F67"/>
    <w:rsid w:val="00B355A0"/>
    <w:rsid w:val="00B40330"/>
    <w:rsid w:val="00B40667"/>
    <w:rsid w:val="00B40CC6"/>
    <w:rsid w:val="00B41CEB"/>
    <w:rsid w:val="00B4216F"/>
    <w:rsid w:val="00B42ABC"/>
    <w:rsid w:val="00B4371D"/>
    <w:rsid w:val="00B45341"/>
    <w:rsid w:val="00B4589D"/>
    <w:rsid w:val="00B45A61"/>
    <w:rsid w:val="00B50024"/>
    <w:rsid w:val="00B5040A"/>
    <w:rsid w:val="00B509A6"/>
    <w:rsid w:val="00B513B5"/>
    <w:rsid w:val="00B52157"/>
    <w:rsid w:val="00B52914"/>
    <w:rsid w:val="00B56257"/>
    <w:rsid w:val="00B60563"/>
    <w:rsid w:val="00B63250"/>
    <w:rsid w:val="00B64B20"/>
    <w:rsid w:val="00B6537A"/>
    <w:rsid w:val="00B66165"/>
    <w:rsid w:val="00B66C06"/>
    <w:rsid w:val="00B66D18"/>
    <w:rsid w:val="00B6756F"/>
    <w:rsid w:val="00B73601"/>
    <w:rsid w:val="00B739A3"/>
    <w:rsid w:val="00B748E5"/>
    <w:rsid w:val="00B74BF1"/>
    <w:rsid w:val="00B75F53"/>
    <w:rsid w:val="00B76EA4"/>
    <w:rsid w:val="00B816C9"/>
    <w:rsid w:val="00B82885"/>
    <w:rsid w:val="00B838AA"/>
    <w:rsid w:val="00B83E2F"/>
    <w:rsid w:val="00B844CD"/>
    <w:rsid w:val="00B84923"/>
    <w:rsid w:val="00B84C20"/>
    <w:rsid w:val="00B861E3"/>
    <w:rsid w:val="00B868AA"/>
    <w:rsid w:val="00B86937"/>
    <w:rsid w:val="00B87716"/>
    <w:rsid w:val="00B8786F"/>
    <w:rsid w:val="00B90F98"/>
    <w:rsid w:val="00B91DF6"/>
    <w:rsid w:val="00B91F73"/>
    <w:rsid w:val="00B93045"/>
    <w:rsid w:val="00B941E8"/>
    <w:rsid w:val="00B94B88"/>
    <w:rsid w:val="00B95A23"/>
    <w:rsid w:val="00B96998"/>
    <w:rsid w:val="00B96DD6"/>
    <w:rsid w:val="00B9700E"/>
    <w:rsid w:val="00B97AD5"/>
    <w:rsid w:val="00BA3603"/>
    <w:rsid w:val="00BA3D5A"/>
    <w:rsid w:val="00BA4D7B"/>
    <w:rsid w:val="00BA6100"/>
    <w:rsid w:val="00BA7539"/>
    <w:rsid w:val="00BB08C2"/>
    <w:rsid w:val="00BB1556"/>
    <w:rsid w:val="00BB24FA"/>
    <w:rsid w:val="00BB3791"/>
    <w:rsid w:val="00BB3E8B"/>
    <w:rsid w:val="00BB4268"/>
    <w:rsid w:val="00BB4B25"/>
    <w:rsid w:val="00BC051D"/>
    <w:rsid w:val="00BC0B84"/>
    <w:rsid w:val="00BC21D9"/>
    <w:rsid w:val="00BC4C82"/>
    <w:rsid w:val="00BC4FA4"/>
    <w:rsid w:val="00BC6830"/>
    <w:rsid w:val="00BD1267"/>
    <w:rsid w:val="00BD2593"/>
    <w:rsid w:val="00BD5A02"/>
    <w:rsid w:val="00BD5E52"/>
    <w:rsid w:val="00BD6862"/>
    <w:rsid w:val="00BD698A"/>
    <w:rsid w:val="00BD7260"/>
    <w:rsid w:val="00BE1E02"/>
    <w:rsid w:val="00BE299C"/>
    <w:rsid w:val="00BE31B4"/>
    <w:rsid w:val="00BE3374"/>
    <w:rsid w:val="00BE3954"/>
    <w:rsid w:val="00BE3D51"/>
    <w:rsid w:val="00BE4711"/>
    <w:rsid w:val="00BE4D0D"/>
    <w:rsid w:val="00BE5F0D"/>
    <w:rsid w:val="00BF28FD"/>
    <w:rsid w:val="00BF3802"/>
    <w:rsid w:val="00BF44DD"/>
    <w:rsid w:val="00BF583C"/>
    <w:rsid w:val="00BF6660"/>
    <w:rsid w:val="00BF6B8F"/>
    <w:rsid w:val="00C01388"/>
    <w:rsid w:val="00C02B3D"/>
    <w:rsid w:val="00C05FEE"/>
    <w:rsid w:val="00C069F0"/>
    <w:rsid w:val="00C06C0C"/>
    <w:rsid w:val="00C07B1C"/>
    <w:rsid w:val="00C11871"/>
    <w:rsid w:val="00C1303B"/>
    <w:rsid w:val="00C15DEA"/>
    <w:rsid w:val="00C16055"/>
    <w:rsid w:val="00C172C2"/>
    <w:rsid w:val="00C176B8"/>
    <w:rsid w:val="00C27749"/>
    <w:rsid w:val="00C30685"/>
    <w:rsid w:val="00C30EA6"/>
    <w:rsid w:val="00C32153"/>
    <w:rsid w:val="00C32D32"/>
    <w:rsid w:val="00C33F44"/>
    <w:rsid w:val="00C33FDA"/>
    <w:rsid w:val="00C340E8"/>
    <w:rsid w:val="00C35671"/>
    <w:rsid w:val="00C3620E"/>
    <w:rsid w:val="00C36D28"/>
    <w:rsid w:val="00C37A0C"/>
    <w:rsid w:val="00C40A69"/>
    <w:rsid w:val="00C411BF"/>
    <w:rsid w:val="00C4253A"/>
    <w:rsid w:val="00C4274D"/>
    <w:rsid w:val="00C43EE6"/>
    <w:rsid w:val="00C4527E"/>
    <w:rsid w:val="00C452D8"/>
    <w:rsid w:val="00C46211"/>
    <w:rsid w:val="00C47851"/>
    <w:rsid w:val="00C526AA"/>
    <w:rsid w:val="00C53FCF"/>
    <w:rsid w:val="00C5559D"/>
    <w:rsid w:val="00C55B82"/>
    <w:rsid w:val="00C57273"/>
    <w:rsid w:val="00C604AD"/>
    <w:rsid w:val="00C609CB"/>
    <w:rsid w:val="00C60E7A"/>
    <w:rsid w:val="00C613FD"/>
    <w:rsid w:val="00C637C4"/>
    <w:rsid w:val="00C64485"/>
    <w:rsid w:val="00C64CE4"/>
    <w:rsid w:val="00C715ED"/>
    <w:rsid w:val="00C71A50"/>
    <w:rsid w:val="00C71F08"/>
    <w:rsid w:val="00C7202E"/>
    <w:rsid w:val="00C72300"/>
    <w:rsid w:val="00C727E8"/>
    <w:rsid w:val="00C735E7"/>
    <w:rsid w:val="00C74B10"/>
    <w:rsid w:val="00C75E00"/>
    <w:rsid w:val="00C81F41"/>
    <w:rsid w:val="00C83117"/>
    <w:rsid w:val="00C832B8"/>
    <w:rsid w:val="00C8378C"/>
    <w:rsid w:val="00C871C8"/>
    <w:rsid w:val="00C9083E"/>
    <w:rsid w:val="00C94587"/>
    <w:rsid w:val="00C9538E"/>
    <w:rsid w:val="00C973C0"/>
    <w:rsid w:val="00C97827"/>
    <w:rsid w:val="00CA01D4"/>
    <w:rsid w:val="00CA0A64"/>
    <w:rsid w:val="00CA10AD"/>
    <w:rsid w:val="00CA3983"/>
    <w:rsid w:val="00CA4A5D"/>
    <w:rsid w:val="00CA6081"/>
    <w:rsid w:val="00CA71E8"/>
    <w:rsid w:val="00CA7969"/>
    <w:rsid w:val="00CB2B6F"/>
    <w:rsid w:val="00CB4DDE"/>
    <w:rsid w:val="00CB6C7A"/>
    <w:rsid w:val="00CB71C8"/>
    <w:rsid w:val="00CC1D39"/>
    <w:rsid w:val="00CC4ED6"/>
    <w:rsid w:val="00CC5136"/>
    <w:rsid w:val="00CC7903"/>
    <w:rsid w:val="00CD0567"/>
    <w:rsid w:val="00CD5512"/>
    <w:rsid w:val="00CD7904"/>
    <w:rsid w:val="00CD7B83"/>
    <w:rsid w:val="00CE0586"/>
    <w:rsid w:val="00CE1D36"/>
    <w:rsid w:val="00CE335F"/>
    <w:rsid w:val="00CE3CE7"/>
    <w:rsid w:val="00CE4D89"/>
    <w:rsid w:val="00CF000C"/>
    <w:rsid w:val="00CF25BB"/>
    <w:rsid w:val="00CF36A8"/>
    <w:rsid w:val="00CF456A"/>
    <w:rsid w:val="00CF4726"/>
    <w:rsid w:val="00CF6EB1"/>
    <w:rsid w:val="00CF7EF8"/>
    <w:rsid w:val="00D02AD7"/>
    <w:rsid w:val="00D0650C"/>
    <w:rsid w:val="00D0653E"/>
    <w:rsid w:val="00D070E5"/>
    <w:rsid w:val="00D102B4"/>
    <w:rsid w:val="00D14D04"/>
    <w:rsid w:val="00D14E9A"/>
    <w:rsid w:val="00D154D0"/>
    <w:rsid w:val="00D15F4B"/>
    <w:rsid w:val="00D16314"/>
    <w:rsid w:val="00D213EC"/>
    <w:rsid w:val="00D2184B"/>
    <w:rsid w:val="00D21CBF"/>
    <w:rsid w:val="00D22241"/>
    <w:rsid w:val="00D22D2E"/>
    <w:rsid w:val="00D231F4"/>
    <w:rsid w:val="00D23D3D"/>
    <w:rsid w:val="00D24F10"/>
    <w:rsid w:val="00D25139"/>
    <w:rsid w:val="00D25FC3"/>
    <w:rsid w:val="00D2755E"/>
    <w:rsid w:val="00D30D90"/>
    <w:rsid w:val="00D31238"/>
    <w:rsid w:val="00D32AA7"/>
    <w:rsid w:val="00D33894"/>
    <w:rsid w:val="00D3390C"/>
    <w:rsid w:val="00D346B0"/>
    <w:rsid w:val="00D34B45"/>
    <w:rsid w:val="00D36919"/>
    <w:rsid w:val="00D378D3"/>
    <w:rsid w:val="00D40FF5"/>
    <w:rsid w:val="00D44517"/>
    <w:rsid w:val="00D448E2"/>
    <w:rsid w:val="00D4588C"/>
    <w:rsid w:val="00D50822"/>
    <w:rsid w:val="00D50D46"/>
    <w:rsid w:val="00D50E4F"/>
    <w:rsid w:val="00D542E9"/>
    <w:rsid w:val="00D548D3"/>
    <w:rsid w:val="00D54E67"/>
    <w:rsid w:val="00D552FE"/>
    <w:rsid w:val="00D55A1A"/>
    <w:rsid w:val="00D5642C"/>
    <w:rsid w:val="00D56F6F"/>
    <w:rsid w:val="00D57757"/>
    <w:rsid w:val="00D60817"/>
    <w:rsid w:val="00D60A96"/>
    <w:rsid w:val="00D61B31"/>
    <w:rsid w:val="00D628E3"/>
    <w:rsid w:val="00D633FB"/>
    <w:rsid w:val="00D643A4"/>
    <w:rsid w:val="00D65715"/>
    <w:rsid w:val="00D66422"/>
    <w:rsid w:val="00D67031"/>
    <w:rsid w:val="00D67B94"/>
    <w:rsid w:val="00D67D2C"/>
    <w:rsid w:val="00D70729"/>
    <w:rsid w:val="00D7504F"/>
    <w:rsid w:val="00D8007A"/>
    <w:rsid w:val="00D8042C"/>
    <w:rsid w:val="00D80F10"/>
    <w:rsid w:val="00D81212"/>
    <w:rsid w:val="00D82622"/>
    <w:rsid w:val="00D826CF"/>
    <w:rsid w:val="00D82A43"/>
    <w:rsid w:val="00D87757"/>
    <w:rsid w:val="00D87900"/>
    <w:rsid w:val="00D906DC"/>
    <w:rsid w:val="00D93724"/>
    <w:rsid w:val="00D94209"/>
    <w:rsid w:val="00D948D7"/>
    <w:rsid w:val="00D96234"/>
    <w:rsid w:val="00DA203D"/>
    <w:rsid w:val="00DA29CF"/>
    <w:rsid w:val="00DA3845"/>
    <w:rsid w:val="00DA4839"/>
    <w:rsid w:val="00DA4AEA"/>
    <w:rsid w:val="00DA4D43"/>
    <w:rsid w:val="00DA4EEA"/>
    <w:rsid w:val="00DA5014"/>
    <w:rsid w:val="00DA60FA"/>
    <w:rsid w:val="00DB1745"/>
    <w:rsid w:val="00DB35D4"/>
    <w:rsid w:val="00DB42DD"/>
    <w:rsid w:val="00DB4491"/>
    <w:rsid w:val="00DB498F"/>
    <w:rsid w:val="00DB57B0"/>
    <w:rsid w:val="00DB6638"/>
    <w:rsid w:val="00DC04FE"/>
    <w:rsid w:val="00DC1B8E"/>
    <w:rsid w:val="00DC1E14"/>
    <w:rsid w:val="00DC380C"/>
    <w:rsid w:val="00DC4ACE"/>
    <w:rsid w:val="00DD25C5"/>
    <w:rsid w:val="00DD3848"/>
    <w:rsid w:val="00DD5E03"/>
    <w:rsid w:val="00DD5F7E"/>
    <w:rsid w:val="00DD6817"/>
    <w:rsid w:val="00DD6FA0"/>
    <w:rsid w:val="00DE058F"/>
    <w:rsid w:val="00DE38B7"/>
    <w:rsid w:val="00DE4651"/>
    <w:rsid w:val="00DE47AC"/>
    <w:rsid w:val="00DE5113"/>
    <w:rsid w:val="00DE5438"/>
    <w:rsid w:val="00DE5548"/>
    <w:rsid w:val="00DE7D50"/>
    <w:rsid w:val="00DE7F08"/>
    <w:rsid w:val="00DF026B"/>
    <w:rsid w:val="00DF1D9C"/>
    <w:rsid w:val="00DF61CE"/>
    <w:rsid w:val="00DF722F"/>
    <w:rsid w:val="00DF7BBD"/>
    <w:rsid w:val="00E024F3"/>
    <w:rsid w:val="00E02680"/>
    <w:rsid w:val="00E033C1"/>
    <w:rsid w:val="00E03807"/>
    <w:rsid w:val="00E04940"/>
    <w:rsid w:val="00E04B19"/>
    <w:rsid w:val="00E0788A"/>
    <w:rsid w:val="00E1056D"/>
    <w:rsid w:val="00E13ADD"/>
    <w:rsid w:val="00E15CE7"/>
    <w:rsid w:val="00E15D3B"/>
    <w:rsid w:val="00E15DBC"/>
    <w:rsid w:val="00E16EAA"/>
    <w:rsid w:val="00E17E15"/>
    <w:rsid w:val="00E17FD6"/>
    <w:rsid w:val="00E20A50"/>
    <w:rsid w:val="00E239C2"/>
    <w:rsid w:val="00E244C6"/>
    <w:rsid w:val="00E2453A"/>
    <w:rsid w:val="00E25A23"/>
    <w:rsid w:val="00E25D2B"/>
    <w:rsid w:val="00E306DA"/>
    <w:rsid w:val="00E33AF7"/>
    <w:rsid w:val="00E36159"/>
    <w:rsid w:val="00E3719C"/>
    <w:rsid w:val="00E43956"/>
    <w:rsid w:val="00E43FBE"/>
    <w:rsid w:val="00E449C7"/>
    <w:rsid w:val="00E46B67"/>
    <w:rsid w:val="00E4730B"/>
    <w:rsid w:val="00E50B17"/>
    <w:rsid w:val="00E51128"/>
    <w:rsid w:val="00E51846"/>
    <w:rsid w:val="00E542E6"/>
    <w:rsid w:val="00E54AE4"/>
    <w:rsid w:val="00E55536"/>
    <w:rsid w:val="00E566E0"/>
    <w:rsid w:val="00E56E5A"/>
    <w:rsid w:val="00E607FE"/>
    <w:rsid w:val="00E62FDC"/>
    <w:rsid w:val="00E66348"/>
    <w:rsid w:val="00E669C4"/>
    <w:rsid w:val="00E743DE"/>
    <w:rsid w:val="00E757F6"/>
    <w:rsid w:val="00E75914"/>
    <w:rsid w:val="00E75DA9"/>
    <w:rsid w:val="00E774EF"/>
    <w:rsid w:val="00E775BD"/>
    <w:rsid w:val="00E80002"/>
    <w:rsid w:val="00E803BC"/>
    <w:rsid w:val="00E81428"/>
    <w:rsid w:val="00E8460B"/>
    <w:rsid w:val="00E8609D"/>
    <w:rsid w:val="00E87577"/>
    <w:rsid w:val="00E90963"/>
    <w:rsid w:val="00E91263"/>
    <w:rsid w:val="00E91370"/>
    <w:rsid w:val="00E91D8F"/>
    <w:rsid w:val="00E92133"/>
    <w:rsid w:val="00E933E9"/>
    <w:rsid w:val="00E946B1"/>
    <w:rsid w:val="00E94C4D"/>
    <w:rsid w:val="00E95F45"/>
    <w:rsid w:val="00E9773A"/>
    <w:rsid w:val="00E97BA2"/>
    <w:rsid w:val="00E97D09"/>
    <w:rsid w:val="00EA0071"/>
    <w:rsid w:val="00EA1096"/>
    <w:rsid w:val="00EA4845"/>
    <w:rsid w:val="00EA5F6C"/>
    <w:rsid w:val="00EA601D"/>
    <w:rsid w:val="00EA667B"/>
    <w:rsid w:val="00EA7AFC"/>
    <w:rsid w:val="00EB094A"/>
    <w:rsid w:val="00EB09BC"/>
    <w:rsid w:val="00EB103F"/>
    <w:rsid w:val="00EB30DF"/>
    <w:rsid w:val="00EB34BB"/>
    <w:rsid w:val="00EB3B02"/>
    <w:rsid w:val="00EB5A02"/>
    <w:rsid w:val="00EB6073"/>
    <w:rsid w:val="00EB67CB"/>
    <w:rsid w:val="00EB68A8"/>
    <w:rsid w:val="00EB744C"/>
    <w:rsid w:val="00EB79C3"/>
    <w:rsid w:val="00EC01A0"/>
    <w:rsid w:val="00EC28DD"/>
    <w:rsid w:val="00EC5698"/>
    <w:rsid w:val="00EC5A64"/>
    <w:rsid w:val="00EC6C82"/>
    <w:rsid w:val="00EC7352"/>
    <w:rsid w:val="00EC7378"/>
    <w:rsid w:val="00ED0C0A"/>
    <w:rsid w:val="00ED0FC6"/>
    <w:rsid w:val="00ED2812"/>
    <w:rsid w:val="00ED343E"/>
    <w:rsid w:val="00ED5407"/>
    <w:rsid w:val="00ED7797"/>
    <w:rsid w:val="00EE1EFE"/>
    <w:rsid w:val="00EE2A13"/>
    <w:rsid w:val="00EE3361"/>
    <w:rsid w:val="00EE3E66"/>
    <w:rsid w:val="00EE5B95"/>
    <w:rsid w:val="00EE5E59"/>
    <w:rsid w:val="00EE6895"/>
    <w:rsid w:val="00EE6D7E"/>
    <w:rsid w:val="00EE703B"/>
    <w:rsid w:val="00EE7531"/>
    <w:rsid w:val="00EF00A1"/>
    <w:rsid w:val="00EF2409"/>
    <w:rsid w:val="00EF4EF2"/>
    <w:rsid w:val="00EF60A6"/>
    <w:rsid w:val="00EF6325"/>
    <w:rsid w:val="00F00F34"/>
    <w:rsid w:val="00F01FC5"/>
    <w:rsid w:val="00F02F85"/>
    <w:rsid w:val="00F03AC8"/>
    <w:rsid w:val="00F05190"/>
    <w:rsid w:val="00F06B40"/>
    <w:rsid w:val="00F07488"/>
    <w:rsid w:val="00F11513"/>
    <w:rsid w:val="00F11649"/>
    <w:rsid w:val="00F14A14"/>
    <w:rsid w:val="00F14D53"/>
    <w:rsid w:val="00F15B47"/>
    <w:rsid w:val="00F165CA"/>
    <w:rsid w:val="00F165CB"/>
    <w:rsid w:val="00F21F52"/>
    <w:rsid w:val="00F31E99"/>
    <w:rsid w:val="00F32F39"/>
    <w:rsid w:val="00F3360E"/>
    <w:rsid w:val="00F375B6"/>
    <w:rsid w:val="00F37A8F"/>
    <w:rsid w:val="00F43B3B"/>
    <w:rsid w:val="00F44D79"/>
    <w:rsid w:val="00F46F6B"/>
    <w:rsid w:val="00F470D5"/>
    <w:rsid w:val="00F47FEB"/>
    <w:rsid w:val="00F51BDB"/>
    <w:rsid w:val="00F526C3"/>
    <w:rsid w:val="00F5426B"/>
    <w:rsid w:val="00F54510"/>
    <w:rsid w:val="00F54941"/>
    <w:rsid w:val="00F56FE7"/>
    <w:rsid w:val="00F57AC3"/>
    <w:rsid w:val="00F57DB3"/>
    <w:rsid w:val="00F63943"/>
    <w:rsid w:val="00F64362"/>
    <w:rsid w:val="00F66112"/>
    <w:rsid w:val="00F6629E"/>
    <w:rsid w:val="00F66D68"/>
    <w:rsid w:val="00F70B1B"/>
    <w:rsid w:val="00F71A14"/>
    <w:rsid w:val="00F72F15"/>
    <w:rsid w:val="00F734D0"/>
    <w:rsid w:val="00F73D90"/>
    <w:rsid w:val="00F74215"/>
    <w:rsid w:val="00F74965"/>
    <w:rsid w:val="00F759E3"/>
    <w:rsid w:val="00F75C79"/>
    <w:rsid w:val="00F760B4"/>
    <w:rsid w:val="00F80983"/>
    <w:rsid w:val="00F82650"/>
    <w:rsid w:val="00F86077"/>
    <w:rsid w:val="00F87639"/>
    <w:rsid w:val="00F9070A"/>
    <w:rsid w:val="00F90F9F"/>
    <w:rsid w:val="00F92CEA"/>
    <w:rsid w:val="00F930D4"/>
    <w:rsid w:val="00F93D6F"/>
    <w:rsid w:val="00F95D34"/>
    <w:rsid w:val="00FA1B8E"/>
    <w:rsid w:val="00FA268F"/>
    <w:rsid w:val="00FA3C71"/>
    <w:rsid w:val="00FA543F"/>
    <w:rsid w:val="00FA5992"/>
    <w:rsid w:val="00FA72ED"/>
    <w:rsid w:val="00FA7603"/>
    <w:rsid w:val="00FB1B48"/>
    <w:rsid w:val="00FB26A9"/>
    <w:rsid w:val="00FB28ED"/>
    <w:rsid w:val="00FB2D73"/>
    <w:rsid w:val="00FB4D8E"/>
    <w:rsid w:val="00FB5980"/>
    <w:rsid w:val="00FB5ED1"/>
    <w:rsid w:val="00FC04B1"/>
    <w:rsid w:val="00FC0F59"/>
    <w:rsid w:val="00FC2812"/>
    <w:rsid w:val="00FC2B2C"/>
    <w:rsid w:val="00FC3AD4"/>
    <w:rsid w:val="00FC405D"/>
    <w:rsid w:val="00FC756E"/>
    <w:rsid w:val="00FD197C"/>
    <w:rsid w:val="00FD2B89"/>
    <w:rsid w:val="00FD2C30"/>
    <w:rsid w:val="00FD4DDF"/>
    <w:rsid w:val="00FD7906"/>
    <w:rsid w:val="00FE0A00"/>
    <w:rsid w:val="00FE12D4"/>
    <w:rsid w:val="00FE1506"/>
    <w:rsid w:val="00FE5F21"/>
    <w:rsid w:val="00FE6993"/>
    <w:rsid w:val="00FE74EA"/>
    <w:rsid w:val="00FF261C"/>
    <w:rsid w:val="00FF27AF"/>
    <w:rsid w:val="00FF6B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5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133"/>
    <w:pPr>
      <w:widowControl w:val="0"/>
      <w:tabs>
        <w:tab w:val="left" w:pos="1251"/>
      </w:tabs>
      <w:suppressAutoHyphens/>
      <w:autoSpaceDE w:val="0"/>
    </w:pPr>
    <w:rPr>
      <w:rFonts w:ascii="DejaVu Sans" w:hAnsi="DejaVu Sans" w:cs="DejaVu Sans"/>
      <w:color w:val="00000A"/>
      <w:kern w:val="1"/>
      <w:sz w:val="24"/>
      <w:szCs w:val="24"/>
      <w:lang w:val="en-GB" w:eastAsia="zh-CN" w:bidi="hi-IN"/>
    </w:rPr>
  </w:style>
  <w:style w:type="paragraph" w:styleId="Heading1">
    <w:name w:val="heading 1"/>
    <w:basedOn w:val="Normal"/>
    <w:next w:val="Normal"/>
    <w:link w:val="Heading1Char"/>
    <w:uiPriority w:val="99"/>
    <w:qFormat/>
    <w:rsid w:val="007813D3"/>
    <w:pPr>
      <w:keepNext/>
      <w:keepLines/>
      <w:spacing w:before="480"/>
      <w:outlineLvl w:val="0"/>
    </w:pPr>
    <w:rPr>
      <w:rFonts w:ascii="Calibri" w:eastAsia="MS ????" w:hAnsi="Calibri" w:cs="Times New Roman"/>
      <w:b/>
      <w:bCs/>
      <w:color w:val="345A8A"/>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813D3"/>
    <w:rPr>
      <w:rFonts w:ascii="Calibri" w:eastAsia="MS ????" w:hAnsi="Calibri" w:cs="Times New Roman"/>
      <w:b/>
      <w:bCs/>
      <w:color w:val="345A8A"/>
      <w:kern w:val="1"/>
      <w:sz w:val="32"/>
      <w:szCs w:val="32"/>
      <w:lang w:val="x-none" w:eastAsia="zh-CN" w:bidi="hi-IN"/>
    </w:rPr>
  </w:style>
  <w:style w:type="character" w:styleId="Hyperlink">
    <w:name w:val="Hyperlink"/>
    <w:uiPriority w:val="99"/>
    <w:rsid w:val="00E92133"/>
    <w:rPr>
      <w:rFonts w:cs="Times New Roman"/>
      <w:color w:val="000080"/>
      <w:u w:val="single"/>
    </w:rPr>
  </w:style>
  <w:style w:type="character" w:styleId="FollowedHyperlink">
    <w:name w:val="FollowedHyperlink"/>
    <w:uiPriority w:val="99"/>
    <w:rsid w:val="00E92133"/>
    <w:rPr>
      <w:rFonts w:cs="Times New Roman"/>
      <w:color w:val="800000"/>
      <w:u w:val="single"/>
    </w:rPr>
  </w:style>
  <w:style w:type="paragraph" w:customStyle="1" w:styleId="Heading">
    <w:name w:val="Heading"/>
    <w:basedOn w:val="Normal"/>
    <w:next w:val="BodyText"/>
    <w:uiPriority w:val="99"/>
    <w:rsid w:val="00E92133"/>
    <w:pPr>
      <w:keepNext/>
      <w:spacing w:before="240" w:after="120"/>
    </w:pPr>
    <w:rPr>
      <w:rFonts w:ascii="Liberation Sans" w:hAnsi="Liberation Sans"/>
      <w:sz w:val="28"/>
      <w:szCs w:val="28"/>
    </w:rPr>
  </w:style>
  <w:style w:type="paragraph" w:styleId="BodyText">
    <w:name w:val="Body Text"/>
    <w:basedOn w:val="Normal"/>
    <w:link w:val="BodyTextChar"/>
    <w:uiPriority w:val="99"/>
    <w:rsid w:val="00E92133"/>
    <w:pPr>
      <w:spacing w:after="120"/>
    </w:pPr>
    <w:rPr>
      <w:rFonts w:cs="Mangal"/>
      <w:szCs w:val="21"/>
    </w:rPr>
  </w:style>
  <w:style w:type="character" w:customStyle="1" w:styleId="BodyTextChar">
    <w:name w:val="Body Text Char"/>
    <w:link w:val="BodyText"/>
    <w:uiPriority w:val="99"/>
    <w:semiHidden/>
    <w:rPr>
      <w:rFonts w:ascii="DejaVu Sans" w:hAnsi="DejaVu Sans" w:cs="Mangal"/>
      <w:color w:val="00000A"/>
      <w:kern w:val="1"/>
      <w:sz w:val="24"/>
      <w:szCs w:val="21"/>
      <w:lang w:val="en-GB" w:eastAsia="zh-CN" w:bidi="hi-IN"/>
    </w:rPr>
  </w:style>
  <w:style w:type="paragraph" w:styleId="List">
    <w:name w:val="List"/>
    <w:basedOn w:val="BodyText"/>
    <w:uiPriority w:val="99"/>
    <w:rsid w:val="00E92133"/>
  </w:style>
  <w:style w:type="paragraph" w:styleId="Caption">
    <w:name w:val="caption"/>
    <w:basedOn w:val="Normal"/>
    <w:uiPriority w:val="99"/>
    <w:qFormat/>
    <w:rsid w:val="00E92133"/>
    <w:pPr>
      <w:suppressLineNumbers/>
      <w:spacing w:before="120" w:after="120"/>
    </w:pPr>
    <w:rPr>
      <w:i/>
      <w:iCs/>
    </w:rPr>
  </w:style>
  <w:style w:type="paragraph" w:customStyle="1" w:styleId="Index">
    <w:name w:val="Index"/>
    <w:basedOn w:val="Normal"/>
    <w:uiPriority w:val="99"/>
    <w:rsid w:val="00E92133"/>
    <w:pPr>
      <w:suppressLineNumbers/>
    </w:pPr>
  </w:style>
  <w:style w:type="paragraph" w:customStyle="1" w:styleId="Objectwitharrow">
    <w:name w:val="Object with arrow"/>
    <w:basedOn w:val="Normal"/>
    <w:uiPriority w:val="99"/>
    <w:rsid w:val="00E92133"/>
  </w:style>
  <w:style w:type="paragraph" w:customStyle="1" w:styleId="Objectwithshadow">
    <w:name w:val="Object with shadow"/>
    <w:basedOn w:val="Normal"/>
    <w:uiPriority w:val="99"/>
    <w:rsid w:val="00E92133"/>
  </w:style>
  <w:style w:type="paragraph" w:customStyle="1" w:styleId="Objectwithoutfill">
    <w:name w:val="Object without fill"/>
    <w:basedOn w:val="Normal"/>
    <w:uiPriority w:val="99"/>
    <w:rsid w:val="00E92133"/>
  </w:style>
  <w:style w:type="paragraph" w:customStyle="1" w:styleId="Text">
    <w:name w:val="Text"/>
    <w:basedOn w:val="Caption"/>
    <w:uiPriority w:val="99"/>
    <w:rsid w:val="00E92133"/>
  </w:style>
  <w:style w:type="paragraph" w:customStyle="1" w:styleId="Textbodyjustified">
    <w:name w:val="Text body justified"/>
    <w:basedOn w:val="Normal"/>
    <w:uiPriority w:val="99"/>
    <w:rsid w:val="00E92133"/>
  </w:style>
  <w:style w:type="paragraph" w:styleId="BodyTextFirstIndent">
    <w:name w:val="Body Text First Indent"/>
    <w:basedOn w:val="BodyText"/>
    <w:link w:val="BodyTextFirstIndentChar"/>
    <w:uiPriority w:val="99"/>
    <w:rsid w:val="00E92133"/>
    <w:pPr>
      <w:spacing w:after="0"/>
      <w:ind w:firstLine="283"/>
    </w:pPr>
  </w:style>
  <w:style w:type="character" w:customStyle="1" w:styleId="BodyTextFirstIndentChar">
    <w:name w:val="Body Text First Indent Char"/>
    <w:basedOn w:val="BodyTextChar"/>
    <w:link w:val="BodyTextFirstIndent"/>
    <w:uiPriority w:val="99"/>
    <w:semiHidden/>
    <w:rPr>
      <w:rFonts w:ascii="DejaVu Sans" w:hAnsi="DejaVu Sans" w:cs="Mangal"/>
      <w:color w:val="00000A"/>
      <w:kern w:val="1"/>
      <w:sz w:val="24"/>
      <w:szCs w:val="21"/>
      <w:lang w:val="en-GB" w:eastAsia="zh-CN" w:bidi="hi-IN"/>
    </w:rPr>
  </w:style>
  <w:style w:type="paragraph" w:customStyle="1" w:styleId="Title1">
    <w:name w:val="Title1"/>
    <w:basedOn w:val="Normal"/>
    <w:uiPriority w:val="99"/>
    <w:rsid w:val="00E92133"/>
    <w:pPr>
      <w:jc w:val="center"/>
    </w:pPr>
  </w:style>
  <w:style w:type="paragraph" w:customStyle="1" w:styleId="Title2">
    <w:name w:val="Title2"/>
    <w:basedOn w:val="Normal"/>
    <w:uiPriority w:val="99"/>
    <w:rsid w:val="00E92133"/>
    <w:pPr>
      <w:spacing w:before="57" w:after="57"/>
      <w:ind w:right="113"/>
      <w:jc w:val="center"/>
    </w:pPr>
  </w:style>
  <w:style w:type="paragraph" w:customStyle="1" w:styleId="WW-Heading">
    <w:name w:val="WW-Heading"/>
    <w:basedOn w:val="Normal"/>
    <w:uiPriority w:val="99"/>
    <w:rsid w:val="00E92133"/>
    <w:pPr>
      <w:spacing w:before="238" w:after="119"/>
    </w:pPr>
  </w:style>
  <w:style w:type="paragraph" w:customStyle="1" w:styleId="Heading10">
    <w:name w:val="Heading1"/>
    <w:basedOn w:val="Normal"/>
    <w:uiPriority w:val="99"/>
    <w:rsid w:val="00E92133"/>
    <w:pPr>
      <w:spacing w:before="238" w:after="119"/>
    </w:pPr>
  </w:style>
  <w:style w:type="paragraph" w:customStyle="1" w:styleId="Heading2">
    <w:name w:val="Heading2"/>
    <w:basedOn w:val="Normal"/>
    <w:uiPriority w:val="99"/>
    <w:rsid w:val="00E92133"/>
    <w:pPr>
      <w:spacing w:before="238" w:after="119"/>
    </w:pPr>
  </w:style>
  <w:style w:type="paragraph" w:customStyle="1" w:styleId="DimensionLine">
    <w:name w:val="Dimension Line"/>
    <w:basedOn w:val="Normal"/>
    <w:uiPriority w:val="99"/>
    <w:rsid w:val="00E92133"/>
  </w:style>
  <w:style w:type="paragraph" w:customStyle="1" w:styleId="TitleSlideLTGliederung1">
    <w:name w:val="Title Slide~LT~Gliederung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TitleSlideLTGliederung2">
    <w:name w:val="Title Slide~LT~Gliederung 2"/>
    <w:basedOn w:val="TitleSlideLTGliederung1"/>
    <w:uiPriority w:val="99"/>
    <w:rsid w:val="00E92133"/>
    <w:pPr>
      <w:spacing w:after="227"/>
    </w:pPr>
    <w:rPr>
      <w:sz w:val="220"/>
      <w:szCs w:val="220"/>
    </w:rPr>
  </w:style>
  <w:style w:type="paragraph" w:customStyle="1" w:styleId="TitleSlideLTGliederung3">
    <w:name w:val="Title Slide~LT~Gliederung 3"/>
    <w:basedOn w:val="TitleSlideLTGliederung2"/>
    <w:uiPriority w:val="99"/>
    <w:rsid w:val="00E92133"/>
    <w:pPr>
      <w:spacing w:after="170"/>
    </w:pPr>
    <w:rPr>
      <w:sz w:val="182"/>
      <w:szCs w:val="182"/>
    </w:rPr>
  </w:style>
  <w:style w:type="paragraph" w:customStyle="1" w:styleId="TitleSlideLTGliederung4">
    <w:name w:val="Title Slide~LT~Gliederung 4"/>
    <w:basedOn w:val="TitleSlideLTGliederung3"/>
    <w:uiPriority w:val="99"/>
    <w:rsid w:val="00E92133"/>
    <w:pPr>
      <w:spacing w:after="113"/>
    </w:pPr>
  </w:style>
  <w:style w:type="paragraph" w:customStyle="1" w:styleId="TitleSlideLTGliederung5">
    <w:name w:val="Title Slide~LT~Gliederung 5"/>
    <w:basedOn w:val="TitleSlideLTGliederung4"/>
    <w:uiPriority w:val="99"/>
    <w:rsid w:val="00E92133"/>
    <w:pPr>
      <w:spacing w:after="57"/>
    </w:pPr>
    <w:rPr>
      <w:sz w:val="40"/>
      <w:szCs w:val="40"/>
    </w:rPr>
  </w:style>
  <w:style w:type="paragraph" w:customStyle="1" w:styleId="TitleSlideLTGliederung6">
    <w:name w:val="Title Slide~LT~Gliederung 6"/>
    <w:basedOn w:val="TitleSlideLTGliederung5"/>
    <w:uiPriority w:val="99"/>
    <w:rsid w:val="00E92133"/>
  </w:style>
  <w:style w:type="paragraph" w:customStyle="1" w:styleId="TitleSlideLTGliederung7">
    <w:name w:val="Title Slide~LT~Gliederung 7"/>
    <w:basedOn w:val="TitleSlideLTGliederung6"/>
    <w:uiPriority w:val="99"/>
    <w:rsid w:val="00E92133"/>
  </w:style>
  <w:style w:type="paragraph" w:customStyle="1" w:styleId="TitleSlideLTGliederung8">
    <w:name w:val="Title Slide~LT~Gliederung 8"/>
    <w:basedOn w:val="TitleSlideLTGliederung7"/>
    <w:uiPriority w:val="99"/>
    <w:rsid w:val="00E92133"/>
  </w:style>
  <w:style w:type="paragraph" w:customStyle="1" w:styleId="TitleSlideLTGliederung9">
    <w:name w:val="Title Slide~LT~Gliederung 9"/>
    <w:basedOn w:val="TitleSlideLTGliederung8"/>
    <w:uiPriority w:val="99"/>
    <w:rsid w:val="00E92133"/>
  </w:style>
  <w:style w:type="paragraph" w:customStyle="1" w:styleId="TitleSlideLTTitel">
    <w:name w:val="Title Slide~LT~Titel"/>
    <w:uiPriority w:val="99"/>
    <w:rsid w:val="00E92133"/>
    <w:pPr>
      <w:widowControl w:val="0"/>
      <w:suppressAutoHyphens/>
      <w:autoSpaceDE w:val="0"/>
      <w:spacing w:line="200" w:lineRule="atLeast"/>
    </w:pPr>
    <w:rPr>
      <w:rFonts w:ascii="Lohit Hindi" w:hAnsi="Lohit Hindi" w:cs="Lohit Hindi"/>
      <w:color w:val="000000"/>
      <w:kern w:val="1"/>
      <w:sz w:val="96"/>
      <w:szCs w:val="96"/>
      <w:lang w:val="en-US" w:eastAsia="zh-CN" w:bidi="hi-IN"/>
    </w:rPr>
  </w:style>
  <w:style w:type="paragraph" w:customStyle="1" w:styleId="TitleSlideLTUntertitel">
    <w:name w:val="Title Slide~LT~Untertitel"/>
    <w:uiPriority w:val="99"/>
    <w:rsid w:val="00E92133"/>
    <w:pPr>
      <w:widowControl w:val="0"/>
      <w:suppressAutoHyphens/>
      <w:autoSpaceDE w:val="0"/>
      <w:jc w:val="center"/>
    </w:pPr>
    <w:rPr>
      <w:rFonts w:ascii="Lohit Hindi" w:hAnsi="Lohit Hindi" w:cs="Lohit Hindi"/>
      <w:kern w:val="1"/>
      <w:sz w:val="64"/>
      <w:szCs w:val="64"/>
      <w:lang w:val="en-US" w:eastAsia="zh-CN" w:bidi="hi-IN"/>
    </w:rPr>
  </w:style>
  <w:style w:type="paragraph" w:customStyle="1" w:styleId="TitleSlideLTNotizen">
    <w:name w:val="Title Slide~LT~Notizen"/>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TitleSlideLTHintergrundobjekte">
    <w:name w:val="Title Slide~LT~Hintergrundobjekte"/>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itleSlideLTHintergrund">
    <w:name w:val="Title Slide~LT~Hintergr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default">
    <w:name w:val="default"/>
    <w:uiPriority w:val="99"/>
    <w:rsid w:val="00E92133"/>
    <w:pPr>
      <w:widowControl w:val="0"/>
      <w:suppressAutoHyphens/>
      <w:autoSpaceDE w:val="0"/>
      <w:spacing w:line="200" w:lineRule="atLeast"/>
    </w:pPr>
    <w:rPr>
      <w:rFonts w:ascii="Lohit Hindi" w:hAnsi="Lohit Hindi" w:cs="Lohit Hindi"/>
      <w:kern w:val="1"/>
      <w:sz w:val="36"/>
      <w:szCs w:val="36"/>
      <w:lang w:val="en-US" w:eastAsia="zh-CN" w:bidi="hi-IN"/>
    </w:rPr>
  </w:style>
  <w:style w:type="paragraph" w:customStyle="1" w:styleId="gray1">
    <w:name w:val="gray1"/>
    <w:basedOn w:val="default"/>
    <w:uiPriority w:val="99"/>
    <w:rsid w:val="00E92133"/>
  </w:style>
  <w:style w:type="paragraph" w:customStyle="1" w:styleId="gray2">
    <w:name w:val="gray2"/>
    <w:basedOn w:val="default"/>
    <w:uiPriority w:val="99"/>
    <w:rsid w:val="00E92133"/>
  </w:style>
  <w:style w:type="paragraph" w:customStyle="1" w:styleId="gray3">
    <w:name w:val="gray3"/>
    <w:basedOn w:val="default"/>
    <w:uiPriority w:val="99"/>
    <w:rsid w:val="00E92133"/>
  </w:style>
  <w:style w:type="paragraph" w:customStyle="1" w:styleId="bw1">
    <w:name w:val="bw1"/>
    <w:basedOn w:val="default"/>
    <w:uiPriority w:val="99"/>
    <w:rsid w:val="00E92133"/>
  </w:style>
  <w:style w:type="paragraph" w:customStyle="1" w:styleId="bw2">
    <w:name w:val="bw2"/>
    <w:basedOn w:val="default"/>
    <w:uiPriority w:val="99"/>
    <w:rsid w:val="00E92133"/>
  </w:style>
  <w:style w:type="paragraph" w:customStyle="1" w:styleId="bw3">
    <w:name w:val="bw3"/>
    <w:basedOn w:val="default"/>
    <w:uiPriority w:val="99"/>
    <w:rsid w:val="00E92133"/>
  </w:style>
  <w:style w:type="paragraph" w:customStyle="1" w:styleId="orange1">
    <w:name w:val="orange1"/>
    <w:basedOn w:val="default"/>
    <w:uiPriority w:val="99"/>
    <w:rsid w:val="00E92133"/>
  </w:style>
  <w:style w:type="paragraph" w:customStyle="1" w:styleId="orange2">
    <w:name w:val="orange2"/>
    <w:basedOn w:val="default"/>
    <w:uiPriority w:val="99"/>
    <w:rsid w:val="00E92133"/>
  </w:style>
  <w:style w:type="paragraph" w:customStyle="1" w:styleId="orange3">
    <w:name w:val="orange3"/>
    <w:basedOn w:val="default"/>
    <w:uiPriority w:val="99"/>
    <w:rsid w:val="00E92133"/>
  </w:style>
  <w:style w:type="paragraph" w:customStyle="1" w:styleId="turquise1">
    <w:name w:val="turquise1"/>
    <w:basedOn w:val="default"/>
    <w:uiPriority w:val="99"/>
    <w:rsid w:val="00E92133"/>
  </w:style>
  <w:style w:type="paragraph" w:customStyle="1" w:styleId="turquise2">
    <w:name w:val="turquise2"/>
    <w:basedOn w:val="default"/>
    <w:uiPriority w:val="99"/>
    <w:rsid w:val="00E92133"/>
  </w:style>
  <w:style w:type="paragraph" w:customStyle="1" w:styleId="turquise3">
    <w:name w:val="turquise3"/>
    <w:basedOn w:val="default"/>
    <w:uiPriority w:val="99"/>
    <w:rsid w:val="00E92133"/>
  </w:style>
  <w:style w:type="paragraph" w:customStyle="1" w:styleId="blue1">
    <w:name w:val="blue1"/>
    <w:basedOn w:val="default"/>
    <w:uiPriority w:val="99"/>
    <w:rsid w:val="00E92133"/>
  </w:style>
  <w:style w:type="paragraph" w:customStyle="1" w:styleId="blue2">
    <w:name w:val="blue2"/>
    <w:basedOn w:val="default"/>
    <w:uiPriority w:val="99"/>
    <w:rsid w:val="00E92133"/>
  </w:style>
  <w:style w:type="paragraph" w:customStyle="1" w:styleId="blue3">
    <w:name w:val="blue3"/>
    <w:basedOn w:val="default"/>
    <w:uiPriority w:val="99"/>
    <w:rsid w:val="00E92133"/>
  </w:style>
  <w:style w:type="paragraph" w:customStyle="1" w:styleId="sun1">
    <w:name w:val="sun1"/>
    <w:basedOn w:val="default"/>
    <w:uiPriority w:val="99"/>
    <w:rsid w:val="00E92133"/>
  </w:style>
  <w:style w:type="paragraph" w:customStyle="1" w:styleId="sun2">
    <w:name w:val="sun2"/>
    <w:basedOn w:val="default"/>
    <w:uiPriority w:val="99"/>
    <w:rsid w:val="00E92133"/>
  </w:style>
  <w:style w:type="paragraph" w:customStyle="1" w:styleId="sun3">
    <w:name w:val="sun3"/>
    <w:basedOn w:val="default"/>
    <w:uiPriority w:val="99"/>
    <w:rsid w:val="00E92133"/>
  </w:style>
  <w:style w:type="paragraph" w:customStyle="1" w:styleId="earth1">
    <w:name w:val="earth1"/>
    <w:basedOn w:val="default"/>
    <w:uiPriority w:val="99"/>
    <w:rsid w:val="00E92133"/>
  </w:style>
  <w:style w:type="paragraph" w:customStyle="1" w:styleId="earth2">
    <w:name w:val="earth2"/>
    <w:basedOn w:val="default"/>
    <w:uiPriority w:val="99"/>
    <w:rsid w:val="00E92133"/>
  </w:style>
  <w:style w:type="paragraph" w:customStyle="1" w:styleId="earth3">
    <w:name w:val="earth3"/>
    <w:basedOn w:val="default"/>
    <w:uiPriority w:val="99"/>
    <w:rsid w:val="00E92133"/>
  </w:style>
  <w:style w:type="paragraph" w:customStyle="1" w:styleId="green1">
    <w:name w:val="green1"/>
    <w:basedOn w:val="default"/>
    <w:uiPriority w:val="99"/>
    <w:rsid w:val="00E92133"/>
  </w:style>
  <w:style w:type="paragraph" w:customStyle="1" w:styleId="green2">
    <w:name w:val="green2"/>
    <w:basedOn w:val="default"/>
    <w:uiPriority w:val="99"/>
    <w:rsid w:val="00E92133"/>
  </w:style>
  <w:style w:type="paragraph" w:customStyle="1" w:styleId="green3">
    <w:name w:val="green3"/>
    <w:basedOn w:val="default"/>
    <w:uiPriority w:val="99"/>
    <w:rsid w:val="00E92133"/>
  </w:style>
  <w:style w:type="paragraph" w:customStyle="1" w:styleId="seetang1">
    <w:name w:val="seetang1"/>
    <w:basedOn w:val="default"/>
    <w:uiPriority w:val="99"/>
    <w:rsid w:val="00E92133"/>
  </w:style>
  <w:style w:type="paragraph" w:customStyle="1" w:styleId="seetang2">
    <w:name w:val="seetang2"/>
    <w:basedOn w:val="default"/>
    <w:uiPriority w:val="99"/>
    <w:rsid w:val="00E92133"/>
  </w:style>
  <w:style w:type="paragraph" w:customStyle="1" w:styleId="seetang3">
    <w:name w:val="seetang3"/>
    <w:basedOn w:val="default"/>
    <w:uiPriority w:val="99"/>
    <w:rsid w:val="00E92133"/>
  </w:style>
  <w:style w:type="paragraph" w:customStyle="1" w:styleId="lightblue1">
    <w:name w:val="lightblue1"/>
    <w:basedOn w:val="default"/>
    <w:uiPriority w:val="99"/>
    <w:rsid w:val="00E92133"/>
  </w:style>
  <w:style w:type="paragraph" w:customStyle="1" w:styleId="lightblue2">
    <w:name w:val="lightblue2"/>
    <w:basedOn w:val="default"/>
    <w:uiPriority w:val="99"/>
    <w:rsid w:val="00E92133"/>
  </w:style>
  <w:style w:type="paragraph" w:customStyle="1" w:styleId="lightblue3">
    <w:name w:val="lightblue3"/>
    <w:basedOn w:val="default"/>
    <w:uiPriority w:val="99"/>
    <w:rsid w:val="00E92133"/>
  </w:style>
  <w:style w:type="paragraph" w:customStyle="1" w:styleId="yellow1">
    <w:name w:val="yellow1"/>
    <w:basedOn w:val="default"/>
    <w:uiPriority w:val="99"/>
    <w:rsid w:val="00E92133"/>
  </w:style>
  <w:style w:type="paragraph" w:customStyle="1" w:styleId="yellow2">
    <w:name w:val="yellow2"/>
    <w:basedOn w:val="default"/>
    <w:uiPriority w:val="99"/>
    <w:rsid w:val="00E92133"/>
  </w:style>
  <w:style w:type="paragraph" w:customStyle="1" w:styleId="yellow3">
    <w:name w:val="yellow3"/>
    <w:basedOn w:val="default"/>
    <w:uiPriority w:val="99"/>
    <w:rsid w:val="00E92133"/>
  </w:style>
  <w:style w:type="paragraph" w:styleId="Title">
    <w:name w:val="Title"/>
    <w:basedOn w:val="Heading"/>
    <w:next w:val="Subtitle"/>
    <w:link w:val="TitleChar"/>
    <w:uiPriority w:val="10"/>
    <w:qFormat/>
    <w:rsid w:val="00E92133"/>
    <w:pPr>
      <w:jc w:val="center"/>
    </w:pPr>
    <w:rPr>
      <w:rFonts w:ascii="Cambria" w:hAnsi="Cambria" w:cs="Mangal"/>
      <w:b/>
      <w:bCs/>
      <w:kern w:val="28"/>
      <w:sz w:val="32"/>
      <w:szCs w:val="29"/>
    </w:rPr>
  </w:style>
  <w:style w:type="character" w:customStyle="1" w:styleId="TitleChar">
    <w:name w:val="Title Char"/>
    <w:link w:val="Title"/>
    <w:uiPriority w:val="10"/>
    <w:rPr>
      <w:rFonts w:ascii="Cambria" w:eastAsia="Times New Roman" w:hAnsi="Cambria" w:cs="Mangal"/>
      <w:b/>
      <w:bCs/>
      <w:color w:val="00000A"/>
      <w:kern w:val="28"/>
      <w:sz w:val="32"/>
      <w:szCs w:val="29"/>
      <w:lang w:val="en-GB" w:eastAsia="zh-CN" w:bidi="hi-IN"/>
    </w:rPr>
  </w:style>
  <w:style w:type="paragraph" w:styleId="Subtitle">
    <w:name w:val="Subtitle"/>
    <w:basedOn w:val="Heading"/>
    <w:next w:val="BodyText"/>
    <w:link w:val="SubtitleChar"/>
    <w:uiPriority w:val="11"/>
    <w:qFormat/>
    <w:rsid w:val="00E92133"/>
    <w:pPr>
      <w:jc w:val="center"/>
    </w:pPr>
    <w:rPr>
      <w:rFonts w:ascii="Cambria" w:hAnsi="Cambria" w:cs="Mangal"/>
      <w:sz w:val="24"/>
      <w:szCs w:val="21"/>
    </w:rPr>
  </w:style>
  <w:style w:type="character" w:customStyle="1" w:styleId="SubtitleChar">
    <w:name w:val="Subtitle Char"/>
    <w:link w:val="Subtitle"/>
    <w:uiPriority w:val="11"/>
    <w:rPr>
      <w:rFonts w:ascii="Cambria" w:eastAsia="Times New Roman" w:hAnsi="Cambria" w:cs="Mangal"/>
      <w:color w:val="00000A"/>
      <w:kern w:val="1"/>
      <w:sz w:val="24"/>
      <w:szCs w:val="21"/>
      <w:lang w:val="en-GB" w:eastAsia="zh-CN" w:bidi="hi-IN"/>
    </w:rPr>
  </w:style>
  <w:style w:type="paragraph" w:customStyle="1" w:styleId="Backgroundobjects">
    <w:name w:val="Background object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Background">
    <w:name w:val="Background"/>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Notes">
    <w:name w:val="Notes"/>
    <w:uiPriority w:val="99"/>
    <w:rsid w:val="00E92133"/>
    <w:pPr>
      <w:widowControl w:val="0"/>
      <w:suppressAutoHyphens/>
      <w:autoSpaceDE w:val="0"/>
      <w:ind w:left="340" w:hanging="340"/>
    </w:pPr>
    <w:rPr>
      <w:rFonts w:ascii="Lohit Hindi" w:hAnsi="Lohit Hindi" w:cs="Lohit Hindi"/>
      <w:kern w:val="1"/>
      <w:sz w:val="40"/>
      <w:szCs w:val="40"/>
      <w:lang w:val="en-US" w:eastAsia="zh-CN" w:bidi="hi-IN"/>
    </w:rPr>
  </w:style>
  <w:style w:type="paragraph" w:customStyle="1" w:styleId="Outline1">
    <w:name w:val="Outline 1"/>
    <w:uiPriority w:val="99"/>
    <w:rsid w:val="00E92133"/>
    <w:pPr>
      <w:widowControl w:val="0"/>
      <w:suppressAutoHyphens/>
      <w:autoSpaceDE w:val="0"/>
      <w:spacing w:after="283" w:line="200" w:lineRule="atLeast"/>
    </w:pPr>
    <w:rPr>
      <w:rFonts w:ascii="Lohit Hindi" w:hAnsi="Lohit Hindi" w:cs="Lohit Hindi"/>
      <w:color w:val="000000"/>
      <w:kern w:val="1"/>
      <w:sz w:val="292"/>
      <w:szCs w:val="292"/>
      <w:lang w:val="en-US" w:eastAsia="zh-CN" w:bidi="hi-IN"/>
    </w:rPr>
  </w:style>
  <w:style w:type="paragraph" w:customStyle="1" w:styleId="Outline2">
    <w:name w:val="Outline 2"/>
    <w:basedOn w:val="Outline1"/>
    <w:uiPriority w:val="99"/>
    <w:rsid w:val="00E92133"/>
    <w:pPr>
      <w:spacing w:after="227"/>
    </w:pPr>
    <w:rPr>
      <w:sz w:val="220"/>
      <w:szCs w:val="220"/>
    </w:rPr>
  </w:style>
  <w:style w:type="paragraph" w:customStyle="1" w:styleId="Outline3">
    <w:name w:val="Outline 3"/>
    <w:basedOn w:val="Outline2"/>
    <w:uiPriority w:val="99"/>
    <w:rsid w:val="00E92133"/>
    <w:pPr>
      <w:spacing w:after="170"/>
    </w:pPr>
    <w:rPr>
      <w:sz w:val="182"/>
      <w:szCs w:val="182"/>
    </w:rPr>
  </w:style>
  <w:style w:type="paragraph" w:customStyle="1" w:styleId="Outline4">
    <w:name w:val="Outline 4"/>
    <w:basedOn w:val="Outline3"/>
    <w:uiPriority w:val="99"/>
    <w:rsid w:val="00E92133"/>
    <w:pPr>
      <w:spacing w:after="113"/>
    </w:pPr>
  </w:style>
  <w:style w:type="paragraph" w:customStyle="1" w:styleId="Outline5">
    <w:name w:val="Outline 5"/>
    <w:basedOn w:val="Outline4"/>
    <w:uiPriority w:val="99"/>
    <w:rsid w:val="00E92133"/>
    <w:pPr>
      <w:spacing w:after="57"/>
    </w:pPr>
    <w:rPr>
      <w:sz w:val="40"/>
      <w:szCs w:val="40"/>
    </w:rPr>
  </w:style>
  <w:style w:type="paragraph" w:customStyle="1" w:styleId="Outline6">
    <w:name w:val="Outline 6"/>
    <w:basedOn w:val="Outline5"/>
    <w:uiPriority w:val="99"/>
    <w:rsid w:val="00E92133"/>
  </w:style>
  <w:style w:type="paragraph" w:customStyle="1" w:styleId="Outline7">
    <w:name w:val="Outline 7"/>
    <w:basedOn w:val="Outline6"/>
    <w:uiPriority w:val="99"/>
    <w:rsid w:val="00E92133"/>
  </w:style>
  <w:style w:type="paragraph" w:customStyle="1" w:styleId="Outline8">
    <w:name w:val="Outline 8"/>
    <w:basedOn w:val="Outline7"/>
    <w:uiPriority w:val="99"/>
    <w:rsid w:val="00E92133"/>
  </w:style>
  <w:style w:type="paragraph" w:customStyle="1" w:styleId="Outline9">
    <w:name w:val="Outline 9"/>
    <w:basedOn w:val="Outline8"/>
    <w:uiPriority w:val="99"/>
    <w:rsid w:val="00E92133"/>
  </w:style>
  <w:style w:type="paragraph" w:customStyle="1" w:styleId="ListLabel34">
    <w:name w:val="ListLabel 3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33">
    <w:name w:val="ListLabel 3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32">
    <w:name w:val="ListLabel 3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1">
    <w:name w:val="ListLabel 31"/>
    <w:uiPriority w:val="99"/>
    <w:rsid w:val="00E92133"/>
    <w:pPr>
      <w:widowControl w:val="0"/>
      <w:suppressAutoHyphens/>
      <w:autoSpaceDE w:val="0"/>
    </w:pPr>
    <w:rPr>
      <w:kern w:val="1"/>
      <w:sz w:val="24"/>
      <w:szCs w:val="24"/>
      <w:lang w:val="en-US" w:eastAsia="zh-CN" w:bidi="hi-IN"/>
    </w:rPr>
  </w:style>
  <w:style w:type="paragraph" w:customStyle="1" w:styleId="ListLabel30">
    <w:name w:val="ListLabel 3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9">
    <w:name w:val="ListLabel 2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8">
    <w:name w:val="ListLabel 2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7">
    <w:name w:val="ListLabel 27"/>
    <w:uiPriority w:val="99"/>
    <w:rsid w:val="00E92133"/>
    <w:pPr>
      <w:widowControl w:val="0"/>
      <w:suppressAutoHyphens/>
      <w:autoSpaceDE w:val="0"/>
    </w:pPr>
    <w:rPr>
      <w:kern w:val="1"/>
      <w:sz w:val="24"/>
      <w:szCs w:val="24"/>
      <w:lang w:val="en-US" w:eastAsia="zh-CN" w:bidi="hi-IN"/>
    </w:rPr>
  </w:style>
  <w:style w:type="paragraph" w:customStyle="1" w:styleId="ListLabel26">
    <w:name w:val="ListLabel 2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5">
    <w:name w:val="ListLabel 2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4">
    <w:name w:val="ListLabel 2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23">
    <w:name w:val="ListLabel 23"/>
    <w:uiPriority w:val="99"/>
    <w:rsid w:val="00E92133"/>
    <w:pPr>
      <w:widowControl w:val="0"/>
      <w:suppressAutoHyphens/>
      <w:autoSpaceDE w:val="0"/>
    </w:pPr>
    <w:rPr>
      <w:kern w:val="1"/>
      <w:sz w:val="24"/>
      <w:szCs w:val="24"/>
      <w:lang w:val="en-US" w:eastAsia="zh-CN" w:bidi="hi-IN"/>
    </w:rPr>
  </w:style>
  <w:style w:type="paragraph" w:customStyle="1" w:styleId="ListLabel22">
    <w:name w:val="ListLabel 22"/>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21">
    <w:name w:val="ListLabel 21"/>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20">
    <w:name w:val="ListLabel 20"/>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9">
    <w:name w:val="ListLabel 19"/>
    <w:uiPriority w:val="99"/>
    <w:rsid w:val="00E92133"/>
    <w:pPr>
      <w:widowControl w:val="0"/>
      <w:suppressAutoHyphens/>
      <w:autoSpaceDE w:val="0"/>
    </w:pPr>
    <w:rPr>
      <w:kern w:val="1"/>
      <w:sz w:val="24"/>
      <w:szCs w:val="24"/>
      <w:lang w:val="en-US" w:eastAsia="zh-CN" w:bidi="hi-IN"/>
    </w:rPr>
  </w:style>
  <w:style w:type="paragraph" w:customStyle="1" w:styleId="ListLabel18">
    <w:name w:val="ListLabel 18"/>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7">
    <w:name w:val="ListLabel 17"/>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6">
    <w:name w:val="ListLabel 16"/>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5">
    <w:name w:val="ListLabel 15"/>
    <w:uiPriority w:val="99"/>
    <w:rsid w:val="00E92133"/>
    <w:pPr>
      <w:widowControl w:val="0"/>
      <w:suppressAutoHyphens/>
      <w:autoSpaceDE w:val="0"/>
    </w:pPr>
    <w:rPr>
      <w:kern w:val="1"/>
      <w:sz w:val="24"/>
      <w:szCs w:val="24"/>
      <w:lang w:val="en-US" w:eastAsia="zh-CN" w:bidi="hi-IN"/>
    </w:rPr>
  </w:style>
  <w:style w:type="paragraph" w:customStyle="1" w:styleId="ListLabel14">
    <w:name w:val="ListLabel 14"/>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13">
    <w:name w:val="ListLabel 13"/>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12">
    <w:name w:val="ListLabel 1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1">
    <w:name w:val="ListLabel 11"/>
    <w:uiPriority w:val="99"/>
    <w:rsid w:val="00E92133"/>
    <w:pPr>
      <w:widowControl w:val="0"/>
      <w:suppressAutoHyphens/>
      <w:autoSpaceDE w:val="0"/>
    </w:pPr>
    <w:rPr>
      <w:kern w:val="1"/>
      <w:sz w:val="24"/>
      <w:szCs w:val="24"/>
      <w:lang w:val="en-US" w:eastAsia="zh-CN" w:bidi="hi-IN"/>
    </w:rPr>
  </w:style>
  <w:style w:type="paragraph" w:customStyle="1" w:styleId="ListLabel10">
    <w:name w:val="ListLabel 10"/>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9">
    <w:name w:val="ListLabel 9"/>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8">
    <w:name w:val="ListLabel 8"/>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7">
    <w:name w:val="ListLabel 7"/>
    <w:uiPriority w:val="99"/>
    <w:rsid w:val="00E92133"/>
    <w:pPr>
      <w:widowControl w:val="0"/>
      <w:suppressAutoHyphens/>
      <w:autoSpaceDE w:val="0"/>
    </w:pPr>
    <w:rPr>
      <w:kern w:val="1"/>
      <w:sz w:val="24"/>
      <w:szCs w:val="24"/>
      <w:lang w:val="en-US" w:eastAsia="zh-CN" w:bidi="hi-IN"/>
    </w:rPr>
  </w:style>
  <w:style w:type="paragraph" w:customStyle="1" w:styleId="ListLabel6">
    <w:name w:val="ListLabel 6"/>
    <w:uiPriority w:val="99"/>
    <w:rsid w:val="00E92133"/>
    <w:pPr>
      <w:widowControl w:val="0"/>
      <w:suppressAutoHyphens/>
      <w:autoSpaceDE w:val="0"/>
    </w:pPr>
    <w:rPr>
      <w:rFonts w:ascii="Symbol" w:hAnsi="Symbol" w:cs="Symbol"/>
      <w:kern w:val="1"/>
      <w:sz w:val="24"/>
      <w:szCs w:val="24"/>
      <w:lang w:val="en-US" w:eastAsia="zh-CN" w:bidi="hi-IN"/>
    </w:rPr>
  </w:style>
  <w:style w:type="paragraph" w:customStyle="1" w:styleId="ListLabel5">
    <w:name w:val="ListLabel 5"/>
    <w:uiPriority w:val="99"/>
    <w:rsid w:val="00E92133"/>
    <w:pPr>
      <w:widowControl w:val="0"/>
      <w:suppressAutoHyphens/>
      <w:autoSpaceDE w:val="0"/>
    </w:pPr>
    <w:rPr>
      <w:rFonts w:ascii="Wingdings" w:hAnsi="Wingdings" w:cs="Wingdings"/>
      <w:kern w:val="1"/>
      <w:sz w:val="24"/>
      <w:szCs w:val="24"/>
      <w:lang w:val="en-US" w:eastAsia="zh-CN" w:bidi="hi-IN"/>
    </w:rPr>
  </w:style>
  <w:style w:type="paragraph" w:customStyle="1" w:styleId="ListLabel4">
    <w:name w:val="ListLabel 4"/>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3">
    <w:name w:val="ListLabel 3"/>
    <w:uiPriority w:val="99"/>
    <w:rsid w:val="00E92133"/>
    <w:pPr>
      <w:widowControl w:val="0"/>
      <w:suppressAutoHyphens/>
      <w:autoSpaceDE w:val="0"/>
    </w:pPr>
    <w:rPr>
      <w:kern w:val="1"/>
      <w:sz w:val="24"/>
      <w:szCs w:val="24"/>
      <w:lang w:val="en-US" w:eastAsia="zh-CN" w:bidi="hi-IN"/>
    </w:rPr>
  </w:style>
  <w:style w:type="paragraph" w:customStyle="1" w:styleId="ListLabel2">
    <w:name w:val="ListLabel 2"/>
    <w:uiPriority w:val="99"/>
    <w:rsid w:val="00E92133"/>
    <w:pPr>
      <w:widowControl w:val="0"/>
      <w:suppressAutoHyphens/>
      <w:autoSpaceDE w:val="0"/>
    </w:pPr>
    <w:rPr>
      <w:rFonts w:ascii="Courier New" w:hAnsi="Courier New" w:cs="Courier New"/>
      <w:kern w:val="1"/>
      <w:sz w:val="24"/>
      <w:szCs w:val="24"/>
      <w:lang w:val="en-US" w:eastAsia="zh-CN" w:bidi="hi-IN"/>
    </w:rPr>
  </w:style>
  <w:style w:type="paragraph" w:customStyle="1" w:styleId="ListLabel1">
    <w:name w:val="ListLabel 1"/>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CommentSubjectChar">
    <w:name w:val="Comment Subject Char"/>
    <w:uiPriority w:val="99"/>
    <w:rsid w:val="00E92133"/>
    <w:pPr>
      <w:widowControl w:val="0"/>
      <w:suppressAutoHyphens/>
      <w:autoSpaceDE w:val="0"/>
    </w:pPr>
    <w:rPr>
      <w:rFonts w:ascii="DejaVu Sans" w:hAnsi="DejaVu Sans" w:cs="DejaVu Sans"/>
      <w:b/>
      <w:bCs/>
      <w:kern w:val="1"/>
      <w:sz w:val="24"/>
      <w:szCs w:val="24"/>
      <w:lang w:val="en-US" w:eastAsia="zh-CN" w:bidi="hi-IN"/>
    </w:rPr>
  </w:style>
  <w:style w:type="paragraph" w:customStyle="1" w:styleId="CommentTextChar">
    <w:name w:val="Comment Text Char"/>
    <w:uiPriority w:val="99"/>
    <w:rsid w:val="00E92133"/>
    <w:pPr>
      <w:widowControl w:val="0"/>
      <w:suppressAutoHyphens/>
      <w:autoSpaceDE w:val="0"/>
    </w:pPr>
    <w:rPr>
      <w:rFonts w:ascii="DejaVu Sans" w:hAnsi="DejaVu Sans" w:cs="DejaVu Sans"/>
      <w:kern w:val="1"/>
      <w:sz w:val="24"/>
      <w:szCs w:val="24"/>
      <w:lang w:val="en-US" w:eastAsia="zh-CN" w:bidi="hi-IN"/>
    </w:rPr>
  </w:style>
  <w:style w:type="paragraph" w:customStyle="1" w:styleId="DefaultParagraphFont1">
    <w:name w:val="Default Paragraph Font1"/>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Predeterminado">
    <w:name w:val="Predeterminado"/>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Shading-Accent11">
    <w:name w:val="Colorful Shading - Accent 1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customStyle="1" w:styleId="ColorfulList-Accent11">
    <w:name w:val="Colorful List - Accent 11"/>
    <w:basedOn w:val="Normal"/>
    <w:uiPriority w:val="99"/>
    <w:qFormat/>
    <w:rsid w:val="00E92133"/>
    <w:pPr>
      <w:tabs>
        <w:tab w:val="clear" w:pos="1251"/>
        <w:tab w:val="left" w:pos="2521"/>
      </w:tabs>
      <w:ind w:left="1270"/>
    </w:pPr>
    <w:rPr>
      <w:lang w:val="en-US"/>
    </w:rPr>
  </w:style>
  <w:style w:type="paragraph" w:customStyle="1" w:styleId="CommentSubject1">
    <w:name w:val="Comment Subject1"/>
    <w:uiPriority w:val="99"/>
    <w:rsid w:val="00E92133"/>
    <w:pPr>
      <w:widowControl w:val="0"/>
      <w:tabs>
        <w:tab w:val="left" w:pos="1251"/>
      </w:tabs>
      <w:suppressAutoHyphens/>
      <w:autoSpaceDE w:val="0"/>
    </w:pPr>
    <w:rPr>
      <w:rFonts w:ascii="DejaVu Sans" w:hAnsi="DejaVu Sans" w:cs="DejaVu Sans"/>
      <w:b/>
      <w:bCs/>
      <w:color w:val="00000A"/>
      <w:kern w:val="1"/>
      <w:lang w:val="en-US" w:eastAsia="zh-CN" w:bidi="hi-IN"/>
    </w:rPr>
  </w:style>
  <w:style w:type="paragraph" w:customStyle="1" w:styleId="CommentText1">
    <w:name w:val="Comment Text1"/>
    <w:uiPriority w:val="99"/>
    <w:rsid w:val="00E92133"/>
    <w:pPr>
      <w:widowControl w:val="0"/>
      <w:tabs>
        <w:tab w:val="left" w:pos="1251"/>
      </w:tabs>
      <w:suppressAutoHyphens/>
      <w:autoSpaceDE w:val="0"/>
    </w:pPr>
    <w:rPr>
      <w:rFonts w:ascii="DejaVu Sans" w:hAnsi="DejaVu Sans" w:cs="DejaVu Sans"/>
      <w:color w:val="00000A"/>
      <w:kern w:val="1"/>
      <w:sz w:val="24"/>
      <w:szCs w:val="24"/>
      <w:lang w:val="en-US" w:eastAsia="zh-CN" w:bidi="hi-IN"/>
    </w:rPr>
  </w:style>
  <w:style w:type="paragraph" w:styleId="BalloonText">
    <w:name w:val="Balloon Text"/>
    <w:basedOn w:val="Normal"/>
    <w:link w:val="BalloonTextChar"/>
    <w:uiPriority w:val="99"/>
    <w:rsid w:val="00E92133"/>
    <w:rPr>
      <w:rFonts w:ascii="Tahoma" w:hAnsi="Tahoma" w:cs="Mangal"/>
      <w:sz w:val="16"/>
      <w:szCs w:val="14"/>
    </w:rPr>
  </w:style>
  <w:style w:type="character" w:customStyle="1" w:styleId="BalloonTextChar">
    <w:name w:val="Balloon Text Char"/>
    <w:link w:val="BalloonText"/>
    <w:uiPriority w:val="99"/>
    <w:semiHidden/>
    <w:rPr>
      <w:rFonts w:ascii="Tahoma" w:hAnsi="Tahoma" w:cs="Mangal"/>
      <w:color w:val="00000A"/>
      <w:kern w:val="1"/>
      <w:sz w:val="16"/>
      <w:szCs w:val="14"/>
      <w:lang w:val="en-GB" w:eastAsia="zh-CN" w:bidi="hi-IN"/>
    </w:rPr>
  </w:style>
  <w:style w:type="paragraph" w:customStyle="1" w:styleId="Caption1">
    <w:name w:val="Caption1"/>
    <w:uiPriority w:val="99"/>
    <w:rsid w:val="00E92133"/>
    <w:pPr>
      <w:widowControl w:val="0"/>
      <w:tabs>
        <w:tab w:val="left" w:pos="1251"/>
      </w:tabs>
      <w:suppressAutoHyphens/>
      <w:autoSpaceDE w:val="0"/>
      <w:spacing w:before="212" w:after="212"/>
    </w:pPr>
    <w:rPr>
      <w:rFonts w:ascii="DejaVu Sans" w:hAnsi="DejaVu Sans" w:cs="DejaVu Sans"/>
      <w:i/>
      <w:iCs/>
      <w:color w:val="00000A"/>
      <w:kern w:val="1"/>
      <w:sz w:val="24"/>
      <w:szCs w:val="24"/>
      <w:lang w:val="en-US" w:eastAsia="zh-CN" w:bidi="hi-IN"/>
    </w:rPr>
  </w:style>
  <w:style w:type="paragraph" w:customStyle="1" w:styleId="WW-Title">
    <w:name w:val="WW-Title"/>
    <w:uiPriority w:val="99"/>
    <w:rsid w:val="00E92133"/>
    <w:pPr>
      <w:widowControl w:val="0"/>
      <w:suppressAutoHyphens/>
      <w:autoSpaceDE w:val="0"/>
      <w:spacing w:line="623" w:lineRule="atLeast"/>
    </w:pPr>
    <w:rPr>
      <w:rFonts w:ascii="Lohit Hindi" w:hAnsi="Lohit Hindi" w:cs="Lohit Hindi"/>
      <w:color w:val="000000"/>
      <w:kern w:val="1"/>
      <w:sz w:val="96"/>
      <w:szCs w:val="96"/>
      <w:lang w:val="en-US" w:eastAsia="zh-CN" w:bidi="hi-IN"/>
    </w:rPr>
  </w:style>
  <w:style w:type="paragraph" w:customStyle="1" w:styleId="NumberingSymbols">
    <w:name w:val="Numbering Symbols"/>
    <w:uiPriority w:val="99"/>
    <w:rsid w:val="00E92133"/>
    <w:pPr>
      <w:widowControl w:val="0"/>
      <w:suppressAutoHyphens/>
      <w:autoSpaceDE w:val="0"/>
    </w:pPr>
    <w:rPr>
      <w:rFonts w:ascii="Liberation Serif" w:eastAsia="Liberation Serif" w:cs="Lohit Hindi"/>
      <w:kern w:val="1"/>
      <w:sz w:val="24"/>
      <w:szCs w:val="24"/>
      <w:lang w:val="en-US" w:eastAsia="zh-CN" w:bidi="hi-IN"/>
    </w:rPr>
  </w:style>
  <w:style w:type="paragraph" w:customStyle="1" w:styleId="TableContents">
    <w:name w:val="Table Contents"/>
    <w:basedOn w:val="Normal"/>
    <w:uiPriority w:val="99"/>
    <w:rsid w:val="00E92133"/>
    <w:pPr>
      <w:suppressLineNumbers/>
    </w:pPr>
  </w:style>
  <w:style w:type="paragraph" w:customStyle="1" w:styleId="TableHeading">
    <w:name w:val="Table Heading"/>
    <w:basedOn w:val="TableContents"/>
    <w:uiPriority w:val="99"/>
    <w:rsid w:val="00E92133"/>
    <w:pPr>
      <w:jc w:val="center"/>
    </w:pPr>
    <w:rPr>
      <w:b/>
      <w:bCs/>
    </w:rPr>
  </w:style>
  <w:style w:type="paragraph" w:styleId="Footer">
    <w:name w:val="footer"/>
    <w:basedOn w:val="Normal"/>
    <w:link w:val="FooterChar"/>
    <w:uiPriority w:val="99"/>
    <w:rsid w:val="00297906"/>
    <w:pPr>
      <w:tabs>
        <w:tab w:val="center" w:pos="4320"/>
        <w:tab w:val="right" w:pos="8640"/>
      </w:tabs>
    </w:pPr>
    <w:rPr>
      <w:rFonts w:ascii="Liberation Serif" w:hAnsi="Liberation Serif" w:cs="Lohit Hindi"/>
      <w:color w:val="auto"/>
      <w:lang w:val="en-US"/>
    </w:rPr>
  </w:style>
  <w:style w:type="character" w:customStyle="1" w:styleId="FooterChar">
    <w:name w:val="Footer Char"/>
    <w:link w:val="Footer"/>
    <w:uiPriority w:val="99"/>
    <w:locked/>
    <w:rsid w:val="00297906"/>
    <w:rPr>
      <w:rFonts w:ascii="Liberation Serif" w:eastAsia="Times New Roman" w:hAnsi="Liberation Serif" w:cs="Lohit Hindi"/>
      <w:kern w:val="1"/>
      <w:sz w:val="24"/>
      <w:szCs w:val="24"/>
      <w:lang w:val="en-US" w:eastAsia="zh-CN" w:bidi="hi-IN"/>
    </w:rPr>
  </w:style>
  <w:style w:type="character" w:styleId="PageNumber">
    <w:name w:val="page number"/>
    <w:uiPriority w:val="99"/>
    <w:semiHidden/>
    <w:rsid w:val="00297906"/>
    <w:rPr>
      <w:rFonts w:cs="Times New Roman"/>
    </w:rPr>
  </w:style>
  <w:style w:type="paragraph" w:styleId="PlainText">
    <w:name w:val="Plain Text"/>
    <w:basedOn w:val="Title"/>
    <w:link w:val="PlainTextChar"/>
    <w:uiPriority w:val="99"/>
    <w:rsid w:val="00B513B5"/>
    <w:pPr>
      <w:keepNext w:val="0"/>
      <w:widowControl/>
      <w:tabs>
        <w:tab w:val="left" w:pos="708"/>
      </w:tabs>
      <w:spacing w:before="0" w:after="300" w:line="360" w:lineRule="auto"/>
      <w:jc w:val="both"/>
    </w:pPr>
    <w:rPr>
      <w:rFonts w:ascii="Arial" w:hAnsi="Arial" w:cs="Times New Roman"/>
      <w:spacing w:val="5"/>
      <w:kern w:val="0"/>
      <w:sz w:val="52"/>
      <w:szCs w:val="52"/>
      <w:lang w:val="x-none" w:eastAsia="x-none" w:bidi="ar-SA"/>
    </w:rPr>
  </w:style>
  <w:style w:type="character" w:customStyle="1" w:styleId="PlainTextChar">
    <w:name w:val="Plain Text Char"/>
    <w:link w:val="PlainText"/>
    <w:uiPriority w:val="99"/>
    <w:locked/>
    <w:rsid w:val="00B513B5"/>
    <w:rPr>
      <w:rFonts w:ascii="Arial" w:eastAsia="Times New Roman" w:hAnsi="Arial" w:cs="Times New Roman"/>
      <w:b/>
      <w:bCs/>
      <w:color w:val="00000A"/>
      <w:spacing w:val="5"/>
      <w:sz w:val="52"/>
      <w:szCs w:val="52"/>
    </w:rPr>
  </w:style>
  <w:style w:type="character" w:styleId="CommentReference">
    <w:name w:val="annotation reference"/>
    <w:uiPriority w:val="99"/>
    <w:semiHidden/>
    <w:rsid w:val="00B513B5"/>
    <w:rPr>
      <w:rFonts w:cs="Times New Roman"/>
      <w:sz w:val="18"/>
      <w:szCs w:val="18"/>
    </w:rPr>
  </w:style>
  <w:style w:type="paragraph" w:styleId="CommentText">
    <w:name w:val="annotation text"/>
    <w:basedOn w:val="Normal"/>
    <w:link w:val="CommentTextChar2"/>
    <w:uiPriority w:val="99"/>
    <w:rsid w:val="00B513B5"/>
    <w:rPr>
      <w:rFonts w:ascii="Liberation Serif" w:hAnsi="Liberation Serif" w:cs="Lohit Hindi"/>
      <w:color w:val="auto"/>
      <w:lang w:val="en-US"/>
    </w:rPr>
  </w:style>
  <w:style w:type="paragraph" w:styleId="CommentSubject">
    <w:name w:val="annotation subject"/>
    <w:basedOn w:val="CommentText"/>
    <w:next w:val="CommentText"/>
    <w:link w:val="CommentSubjectChar1"/>
    <w:uiPriority w:val="99"/>
    <w:semiHidden/>
    <w:rsid w:val="00B513B5"/>
    <w:rPr>
      <w:b/>
      <w:bCs/>
    </w:rPr>
  </w:style>
  <w:style w:type="character" w:customStyle="1" w:styleId="CommentTextChar2">
    <w:name w:val="Comment Text Char2"/>
    <w:link w:val="CommentText"/>
    <w:uiPriority w:val="99"/>
    <w:locked/>
    <w:rsid w:val="00B513B5"/>
    <w:rPr>
      <w:rFonts w:ascii="Liberation Serif" w:eastAsia="Times New Roman" w:hAnsi="Liberation Serif" w:cs="Lohit Hindi"/>
      <w:kern w:val="1"/>
      <w:sz w:val="24"/>
      <w:szCs w:val="24"/>
      <w:lang w:val="en-US" w:eastAsia="zh-CN" w:bidi="hi-IN"/>
    </w:rPr>
  </w:style>
  <w:style w:type="character" w:customStyle="1" w:styleId="CommentSubjectChar1">
    <w:name w:val="Comment Subject Char1"/>
    <w:link w:val="CommentSubject"/>
    <w:uiPriority w:val="99"/>
    <w:semiHidden/>
    <w:locked/>
    <w:rsid w:val="00B513B5"/>
    <w:rPr>
      <w:rFonts w:ascii="Liberation Serif" w:eastAsia="Times New Roman" w:hAnsi="Liberation Serif" w:cs="Lohit Hindi"/>
      <w:b/>
      <w:bCs/>
      <w:kern w:val="1"/>
      <w:sz w:val="24"/>
      <w:szCs w:val="24"/>
      <w:lang w:val="en-US" w:eastAsia="zh-CN" w:bidi="hi-IN"/>
    </w:rPr>
  </w:style>
  <w:style w:type="character" w:customStyle="1" w:styleId="apple-converted-space">
    <w:name w:val="apple-converted-space"/>
    <w:uiPriority w:val="99"/>
    <w:rsid w:val="00A4511D"/>
    <w:rPr>
      <w:rFonts w:cs="Times New Roman"/>
    </w:rPr>
  </w:style>
  <w:style w:type="character" w:styleId="PlaceholderText">
    <w:name w:val="Placeholder Text"/>
    <w:uiPriority w:val="99"/>
    <w:semiHidden/>
    <w:rsid w:val="000B0D72"/>
    <w:rPr>
      <w:rFonts w:cs="Times New Roman"/>
      <w:color w:val="808080"/>
    </w:rPr>
  </w:style>
  <w:style w:type="table" w:styleId="TableGrid">
    <w:name w:val="Table Grid"/>
    <w:basedOn w:val="TableNormal"/>
    <w:uiPriority w:val="99"/>
    <w:rsid w:val="007E0B68"/>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6D56F6"/>
    <w:pPr>
      <w:widowControl/>
      <w:tabs>
        <w:tab w:val="clear" w:pos="1251"/>
        <w:tab w:val="decimal" w:pos="360"/>
      </w:tabs>
      <w:suppressAutoHyphens w:val="0"/>
      <w:autoSpaceDE/>
      <w:spacing w:after="200" w:line="276" w:lineRule="auto"/>
    </w:pPr>
    <w:rPr>
      <w:rFonts w:ascii="Cambria" w:eastAsia="MS ??" w:hAnsi="Cambria" w:cs="Times New Roman"/>
      <w:color w:val="auto"/>
      <w:kern w:val="0"/>
      <w:sz w:val="22"/>
      <w:szCs w:val="22"/>
      <w:lang w:eastAsia="en-US" w:bidi="ar-SA"/>
    </w:rPr>
  </w:style>
  <w:style w:type="paragraph" w:styleId="FootnoteText">
    <w:name w:val="footnote text"/>
    <w:basedOn w:val="Normal"/>
    <w:link w:val="FootnoteTextChar"/>
    <w:uiPriority w:val="99"/>
    <w:rsid w:val="006D56F6"/>
    <w:pPr>
      <w:widowControl/>
      <w:tabs>
        <w:tab w:val="clear" w:pos="1251"/>
      </w:tabs>
      <w:suppressAutoHyphens w:val="0"/>
      <w:autoSpaceDE/>
    </w:pPr>
    <w:rPr>
      <w:rFonts w:ascii="Cambria" w:eastAsia="MS ??" w:hAnsi="Cambria" w:cs="Times New Roman"/>
      <w:color w:val="auto"/>
      <w:kern w:val="0"/>
      <w:sz w:val="20"/>
      <w:szCs w:val="20"/>
      <w:lang w:val="en-US" w:eastAsia="x-none" w:bidi="ar-SA"/>
    </w:rPr>
  </w:style>
  <w:style w:type="character" w:customStyle="1" w:styleId="FootnoteTextChar">
    <w:name w:val="Footnote Text Char"/>
    <w:link w:val="FootnoteText"/>
    <w:uiPriority w:val="99"/>
    <w:locked/>
    <w:rsid w:val="006D56F6"/>
    <w:rPr>
      <w:rFonts w:ascii="Cambria" w:eastAsia="MS ??" w:hAnsi="Cambria" w:cs="Times New Roman"/>
      <w:lang w:val="en-US" w:eastAsia="x-none"/>
    </w:rPr>
  </w:style>
  <w:style w:type="character" w:styleId="SubtleEmphasis">
    <w:name w:val="Subtle Emphasis"/>
    <w:uiPriority w:val="99"/>
    <w:qFormat/>
    <w:rsid w:val="006D56F6"/>
    <w:rPr>
      <w:rFonts w:eastAsia="MS ??" w:cs="Times New Roman"/>
      <w:i/>
      <w:iCs/>
      <w:color w:val="808080"/>
      <w:sz w:val="22"/>
      <w:szCs w:val="22"/>
      <w:lang w:val="en-US" w:eastAsia="x-none"/>
    </w:rPr>
  </w:style>
  <w:style w:type="table" w:styleId="ColorfulGrid-Accent5">
    <w:name w:val="Colorful Grid Accent 5"/>
    <w:basedOn w:val="TableNormal"/>
    <w:uiPriority w:val="99"/>
    <w:rsid w:val="006D56F6"/>
    <w:rPr>
      <w:rFonts w:ascii="Cambria" w:eastAsia="MS ??" w:hAnsi="Cambria"/>
      <w:lang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claro1">
    <w:name w:val="Sombreado claro1"/>
    <w:uiPriority w:val="99"/>
    <w:rsid w:val="006D5012"/>
    <w:rPr>
      <w:color w:val="000000"/>
      <w:lang w:val="es-ES" w:eastAsia="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staclara1">
    <w:name w:val="Lista clara1"/>
    <w:uiPriority w:val="99"/>
    <w:rsid w:val="006D5012"/>
    <w:rPr>
      <w:lang w:val="es-ES" w:eastAsia="es-E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staclara-nfasis11">
    <w:name w:val="Lista clara - Énfasis 11"/>
    <w:uiPriority w:val="99"/>
    <w:rsid w:val="000E10BD"/>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CommentTextChar1">
    <w:name w:val="Comment Text Char1"/>
    <w:uiPriority w:val="99"/>
    <w:rsid w:val="00436391"/>
    <w:rPr>
      <w:rFonts w:ascii="Liberation Serif" w:eastAsia="Times New Roman" w:hAnsi="Liberation Serif" w:cs="Lohit Hindi"/>
      <w:kern w:val="1"/>
      <w:sz w:val="24"/>
      <w:szCs w:val="24"/>
      <w:lang w:val="en-US" w:eastAsia="zh-CN" w:bidi="hi-IN"/>
    </w:rPr>
  </w:style>
  <w:style w:type="paragraph" w:styleId="Header">
    <w:name w:val="header"/>
    <w:basedOn w:val="Normal"/>
    <w:link w:val="HeaderChar"/>
    <w:uiPriority w:val="99"/>
    <w:semiHidden/>
    <w:rsid w:val="00846BB4"/>
    <w:pPr>
      <w:tabs>
        <w:tab w:val="clear" w:pos="1251"/>
        <w:tab w:val="center" w:pos="4680"/>
        <w:tab w:val="right" w:pos="9360"/>
      </w:tabs>
    </w:pPr>
    <w:rPr>
      <w:rFonts w:cs="Mangal"/>
      <w:sz w:val="21"/>
      <w:szCs w:val="21"/>
      <w:lang w:val="en-US"/>
    </w:rPr>
  </w:style>
  <w:style w:type="character" w:customStyle="1" w:styleId="HeaderChar">
    <w:name w:val="Header Char"/>
    <w:link w:val="Header"/>
    <w:uiPriority w:val="99"/>
    <w:semiHidden/>
    <w:locked/>
    <w:rsid w:val="00846BB4"/>
    <w:rPr>
      <w:rFonts w:ascii="DejaVu Sans" w:eastAsia="Times New Roman" w:hAnsi="DejaVu Sans" w:cs="Mangal"/>
      <w:color w:val="00000A"/>
      <w:kern w:val="1"/>
      <w:sz w:val="21"/>
      <w:szCs w:val="21"/>
      <w:lang w:val="en-US" w:eastAsia="zh-CN" w:bidi="hi-IN"/>
    </w:rPr>
  </w:style>
  <w:style w:type="paragraph" w:styleId="HTMLPreformatted">
    <w:name w:val="HTML Preformatted"/>
    <w:basedOn w:val="Normal"/>
    <w:link w:val="HTMLPreformattedChar"/>
    <w:uiPriority w:val="99"/>
    <w:semiHidden/>
    <w:rsid w:val="003A52DF"/>
    <w:pPr>
      <w:widowControl/>
      <w:tabs>
        <w:tab w:val="clear" w:pos="12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Times New Roman"/>
      <w:color w:val="auto"/>
      <w:kern w:val="0"/>
      <w:sz w:val="20"/>
      <w:szCs w:val="20"/>
      <w:lang w:val="en-US" w:eastAsia="x-none" w:bidi="ar-SA"/>
    </w:rPr>
  </w:style>
  <w:style w:type="character" w:customStyle="1" w:styleId="HTMLPreformattedChar">
    <w:name w:val="HTML Preformatted Char"/>
    <w:link w:val="HTMLPreformatted"/>
    <w:uiPriority w:val="99"/>
    <w:semiHidden/>
    <w:locked/>
    <w:rsid w:val="003A52DF"/>
    <w:rPr>
      <w:rFonts w:ascii="Courier New" w:hAnsi="Courier New" w:cs="Courier New"/>
      <w:lang w:val="en-US" w:eastAsia="x-none"/>
    </w:rPr>
  </w:style>
  <w:style w:type="character" w:customStyle="1" w:styleId="slug-doi">
    <w:name w:val="slug-doi"/>
    <w:uiPriority w:val="99"/>
    <w:rsid w:val="00874FC6"/>
    <w:rPr>
      <w:rFonts w:cs="Times New Roman"/>
    </w:rPr>
  </w:style>
  <w:style w:type="table" w:customStyle="1" w:styleId="LightList-Accent11">
    <w:name w:val="Light List - Accent 11"/>
    <w:uiPriority w:val="99"/>
    <w:rsid w:val="001B155F"/>
    <w:rPr>
      <w:rFonts w:ascii="Cambria" w:hAnsi="Cambria"/>
      <w:sz w:val="22"/>
      <w:szCs w:val="22"/>
      <w:lang w:val="en-U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12">
    <w:name w:val="Light List - Accent 12"/>
    <w:uiPriority w:val="99"/>
    <w:rsid w:val="00215ABB"/>
    <w:rPr>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9C50E2"/>
    <w:pPr>
      <w:widowControl/>
      <w:tabs>
        <w:tab w:val="clear" w:pos="1251"/>
      </w:tabs>
      <w:suppressAutoHyphens w:val="0"/>
      <w:autoSpaceDE/>
      <w:spacing w:before="100" w:beforeAutospacing="1" w:after="100" w:afterAutospacing="1"/>
    </w:pPr>
    <w:rPr>
      <w:rFonts w:ascii="Times New Roman" w:eastAsia="MS ??" w:hAnsi="Times New Roman" w:cs="Times New Roman"/>
      <w:color w:val="auto"/>
      <w:kern w:val="0"/>
      <w:lang w:eastAsia="en-US" w:bidi="ar-SA"/>
    </w:rPr>
  </w:style>
  <w:style w:type="paragraph" w:styleId="Revision">
    <w:name w:val="Revision"/>
    <w:hidden/>
    <w:uiPriority w:val="99"/>
    <w:semiHidden/>
    <w:rsid w:val="006F1F85"/>
    <w:rPr>
      <w:rFonts w:ascii="DejaVu Sans" w:hAnsi="DejaVu Sans" w:cs="Mangal"/>
      <w:color w:val="00000A"/>
      <w:kern w:val="1"/>
      <w:sz w:val="24"/>
      <w:szCs w:val="21"/>
      <w:lang w:val="en-GB" w:eastAsia="zh-CN" w:bidi="hi-IN"/>
    </w:rPr>
  </w:style>
  <w:style w:type="character" w:customStyle="1" w:styleId="apple-tab-span">
    <w:name w:val="apple-tab-span"/>
    <w:basedOn w:val="DefaultParagraphFont"/>
    <w:rsid w:val="00076633"/>
  </w:style>
  <w:style w:type="paragraph" w:customStyle="1" w:styleId="EndNoteBibliographyTitle">
    <w:name w:val="EndNote Bibliography Title"/>
    <w:basedOn w:val="Normal"/>
    <w:rsid w:val="002877FC"/>
    <w:pPr>
      <w:jc w:val="center"/>
    </w:pPr>
    <w:rPr>
      <w:rFonts w:ascii="Abadi MT Condensed Extra Bold" w:hAnsi="Abadi MT Condensed Extra Bold"/>
    </w:rPr>
  </w:style>
  <w:style w:type="paragraph" w:customStyle="1" w:styleId="EndNoteBibliography">
    <w:name w:val="EndNote Bibliography"/>
    <w:basedOn w:val="Normal"/>
    <w:rsid w:val="002877FC"/>
    <w:pPr>
      <w:jc w:val="both"/>
    </w:pPr>
    <w:rPr>
      <w:rFonts w:ascii="Abadi MT Condensed Extra Bold" w:hAnsi="Abadi MT Condensed Extra 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3399">
      <w:bodyDiv w:val="1"/>
      <w:marLeft w:val="0"/>
      <w:marRight w:val="0"/>
      <w:marTop w:val="0"/>
      <w:marBottom w:val="0"/>
      <w:divBdr>
        <w:top w:val="none" w:sz="0" w:space="0" w:color="auto"/>
        <w:left w:val="none" w:sz="0" w:space="0" w:color="auto"/>
        <w:bottom w:val="none" w:sz="0" w:space="0" w:color="auto"/>
        <w:right w:val="none" w:sz="0" w:space="0" w:color="auto"/>
      </w:divBdr>
    </w:div>
    <w:div w:id="114255034">
      <w:marLeft w:val="0"/>
      <w:marRight w:val="0"/>
      <w:marTop w:val="0"/>
      <w:marBottom w:val="0"/>
      <w:divBdr>
        <w:top w:val="none" w:sz="0" w:space="0" w:color="auto"/>
        <w:left w:val="none" w:sz="0" w:space="0" w:color="auto"/>
        <w:bottom w:val="none" w:sz="0" w:space="0" w:color="auto"/>
        <w:right w:val="none" w:sz="0" w:space="0" w:color="auto"/>
      </w:divBdr>
      <w:divsChild>
        <w:div w:id="114255058">
          <w:marLeft w:val="0"/>
          <w:marRight w:val="0"/>
          <w:marTop w:val="0"/>
          <w:marBottom w:val="0"/>
          <w:divBdr>
            <w:top w:val="none" w:sz="0" w:space="0" w:color="auto"/>
            <w:left w:val="none" w:sz="0" w:space="0" w:color="auto"/>
            <w:bottom w:val="none" w:sz="0" w:space="0" w:color="auto"/>
            <w:right w:val="none" w:sz="0" w:space="0" w:color="auto"/>
          </w:divBdr>
        </w:div>
        <w:div w:id="114255064">
          <w:marLeft w:val="0"/>
          <w:marRight w:val="0"/>
          <w:marTop w:val="0"/>
          <w:marBottom w:val="0"/>
          <w:divBdr>
            <w:top w:val="none" w:sz="0" w:space="0" w:color="auto"/>
            <w:left w:val="none" w:sz="0" w:space="0" w:color="auto"/>
            <w:bottom w:val="none" w:sz="0" w:space="0" w:color="auto"/>
            <w:right w:val="none" w:sz="0" w:space="0" w:color="auto"/>
          </w:divBdr>
        </w:div>
        <w:div w:id="114255073">
          <w:marLeft w:val="0"/>
          <w:marRight w:val="0"/>
          <w:marTop w:val="0"/>
          <w:marBottom w:val="0"/>
          <w:divBdr>
            <w:top w:val="none" w:sz="0" w:space="0" w:color="auto"/>
            <w:left w:val="none" w:sz="0" w:space="0" w:color="auto"/>
            <w:bottom w:val="none" w:sz="0" w:space="0" w:color="auto"/>
            <w:right w:val="none" w:sz="0" w:space="0" w:color="auto"/>
          </w:divBdr>
        </w:div>
      </w:divsChild>
    </w:div>
    <w:div w:id="114255038">
      <w:marLeft w:val="0"/>
      <w:marRight w:val="0"/>
      <w:marTop w:val="0"/>
      <w:marBottom w:val="0"/>
      <w:divBdr>
        <w:top w:val="none" w:sz="0" w:space="0" w:color="auto"/>
        <w:left w:val="none" w:sz="0" w:space="0" w:color="auto"/>
        <w:bottom w:val="none" w:sz="0" w:space="0" w:color="auto"/>
        <w:right w:val="none" w:sz="0" w:space="0" w:color="auto"/>
      </w:divBdr>
    </w:div>
    <w:div w:id="114255045">
      <w:marLeft w:val="0"/>
      <w:marRight w:val="0"/>
      <w:marTop w:val="0"/>
      <w:marBottom w:val="0"/>
      <w:divBdr>
        <w:top w:val="none" w:sz="0" w:space="0" w:color="auto"/>
        <w:left w:val="none" w:sz="0" w:space="0" w:color="auto"/>
        <w:bottom w:val="none" w:sz="0" w:space="0" w:color="auto"/>
        <w:right w:val="none" w:sz="0" w:space="0" w:color="auto"/>
      </w:divBdr>
      <w:divsChild>
        <w:div w:id="114255143">
          <w:marLeft w:val="0"/>
          <w:marRight w:val="0"/>
          <w:marTop w:val="0"/>
          <w:marBottom w:val="0"/>
          <w:divBdr>
            <w:top w:val="none" w:sz="0" w:space="0" w:color="auto"/>
            <w:left w:val="none" w:sz="0" w:space="0" w:color="auto"/>
            <w:bottom w:val="none" w:sz="0" w:space="0" w:color="auto"/>
            <w:right w:val="none" w:sz="0" w:space="0" w:color="auto"/>
          </w:divBdr>
        </w:div>
      </w:divsChild>
    </w:div>
    <w:div w:id="114255057">
      <w:marLeft w:val="0"/>
      <w:marRight w:val="0"/>
      <w:marTop w:val="0"/>
      <w:marBottom w:val="0"/>
      <w:divBdr>
        <w:top w:val="none" w:sz="0" w:space="0" w:color="auto"/>
        <w:left w:val="none" w:sz="0" w:space="0" w:color="auto"/>
        <w:bottom w:val="none" w:sz="0" w:space="0" w:color="auto"/>
        <w:right w:val="none" w:sz="0" w:space="0" w:color="auto"/>
      </w:divBdr>
    </w:div>
    <w:div w:id="114255071">
      <w:marLeft w:val="0"/>
      <w:marRight w:val="0"/>
      <w:marTop w:val="0"/>
      <w:marBottom w:val="0"/>
      <w:divBdr>
        <w:top w:val="none" w:sz="0" w:space="0" w:color="auto"/>
        <w:left w:val="none" w:sz="0" w:space="0" w:color="auto"/>
        <w:bottom w:val="none" w:sz="0" w:space="0" w:color="auto"/>
        <w:right w:val="none" w:sz="0" w:space="0" w:color="auto"/>
      </w:divBdr>
      <w:divsChild>
        <w:div w:id="114255065">
          <w:marLeft w:val="0"/>
          <w:marRight w:val="0"/>
          <w:marTop w:val="0"/>
          <w:marBottom w:val="0"/>
          <w:divBdr>
            <w:top w:val="none" w:sz="0" w:space="0" w:color="auto"/>
            <w:left w:val="none" w:sz="0" w:space="0" w:color="auto"/>
            <w:bottom w:val="none" w:sz="0" w:space="0" w:color="auto"/>
            <w:right w:val="none" w:sz="0" w:space="0" w:color="auto"/>
          </w:divBdr>
          <w:divsChild>
            <w:div w:id="114255055">
              <w:marLeft w:val="0"/>
              <w:marRight w:val="0"/>
              <w:marTop w:val="0"/>
              <w:marBottom w:val="0"/>
              <w:divBdr>
                <w:top w:val="none" w:sz="0" w:space="0" w:color="auto"/>
                <w:left w:val="none" w:sz="0" w:space="0" w:color="auto"/>
                <w:bottom w:val="none" w:sz="0" w:space="0" w:color="auto"/>
                <w:right w:val="none" w:sz="0" w:space="0" w:color="auto"/>
              </w:divBdr>
              <w:divsChild>
                <w:div w:id="114255031">
                  <w:marLeft w:val="0"/>
                  <w:marRight w:val="0"/>
                  <w:marTop w:val="0"/>
                  <w:marBottom w:val="0"/>
                  <w:divBdr>
                    <w:top w:val="none" w:sz="0" w:space="0" w:color="auto"/>
                    <w:left w:val="none" w:sz="0" w:space="0" w:color="auto"/>
                    <w:bottom w:val="none" w:sz="0" w:space="0" w:color="auto"/>
                    <w:right w:val="none" w:sz="0" w:space="0" w:color="auto"/>
                  </w:divBdr>
                  <w:divsChild>
                    <w:div w:id="114255132">
                      <w:marLeft w:val="0"/>
                      <w:marRight w:val="0"/>
                      <w:marTop w:val="0"/>
                      <w:marBottom w:val="0"/>
                      <w:divBdr>
                        <w:top w:val="none" w:sz="0" w:space="0" w:color="auto"/>
                        <w:left w:val="none" w:sz="0" w:space="0" w:color="auto"/>
                        <w:bottom w:val="none" w:sz="0" w:space="0" w:color="auto"/>
                        <w:right w:val="none" w:sz="0" w:space="0" w:color="auto"/>
                      </w:divBdr>
                      <w:divsChild>
                        <w:div w:id="114255102">
                          <w:marLeft w:val="0"/>
                          <w:marRight w:val="0"/>
                          <w:marTop w:val="0"/>
                          <w:marBottom w:val="0"/>
                          <w:divBdr>
                            <w:top w:val="none" w:sz="0" w:space="0" w:color="auto"/>
                            <w:left w:val="none" w:sz="0" w:space="0" w:color="auto"/>
                            <w:bottom w:val="none" w:sz="0" w:space="0" w:color="auto"/>
                            <w:right w:val="none" w:sz="0" w:space="0" w:color="auto"/>
                          </w:divBdr>
                          <w:divsChild>
                            <w:div w:id="114255128">
                              <w:marLeft w:val="0"/>
                              <w:marRight w:val="0"/>
                              <w:marTop w:val="0"/>
                              <w:marBottom w:val="0"/>
                              <w:divBdr>
                                <w:top w:val="none" w:sz="0" w:space="0" w:color="auto"/>
                                <w:left w:val="none" w:sz="0" w:space="0" w:color="auto"/>
                                <w:bottom w:val="none" w:sz="0" w:space="0" w:color="auto"/>
                                <w:right w:val="none" w:sz="0" w:space="0" w:color="auto"/>
                              </w:divBdr>
                              <w:divsChild>
                                <w:div w:id="114255066">
                                  <w:marLeft w:val="0"/>
                                  <w:marRight w:val="0"/>
                                  <w:marTop w:val="0"/>
                                  <w:marBottom w:val="0"/>
                                  <w:divBdr>
                                    <w:top w:val="none" w:sz="0" w:space="0" w:color="auto"/>
                                    <w:left w:val="none" w:sz="0" w:space="0" w:color="auto"/>
                                    <w:bottom w:val="none" w:sz="0" w:space="0" w:color="auto"/>
                                    <w:right w:val="none" w:sz="0" w:space="0" w:color="auto"/>
                                  </w:divBdr>
                                  <w:divsChild>
                                    <w:div w:id="114255096">
                                      <w:marLeft w:val="0"/>
                                      <w:marRight w:val="0"/>
                                      <w:marTop w:val="0"/>
                                      <w:marBottom w:val="0"/>
                                      <w:divBdr>
                                        <w:top w:val="none" w:sz="0" w:space="0" w:color="auto"/>
                                        <w:left w:val="none" w:sz="0" w:space="0" w:color="auto"/>
                                        <w:bottom w:val="none" w:sz="0" w:space="0" w:color="auto"/>
                                        <w:right w:val="none" w:sz="0" w:space="0" w:color="auto"/>
                                      </w:divBdr>
                                      <w:divsChild>
                                        <w:div w:id="114255076">
                                          <w:marLeft w:val="0"/>
                                          <w:marRight w:val="0"/>
                                          <w:marTop w:val="0"/>
                                          <w:marBottom w:val="0"/>
                                          <w:divBdr>
                                            <w:top w:val="none" w:sz="0" w:space="0" w:color="auto"/>
                                            <w:left w:val="none" w:sz="0" w:space="0" w:color="auto"/>
                                            <w:bottom w:val="none" w:sz="0" w:space="0" w:color="auto"/>
                                            <w:right w:val="none" w:sz="0" w:space="0" w:color="auto"/>
                                          </w:divBdr>
                                          <w:divsChild>
                                            <w:div w:id="114255116">
                                              <w:marLeft w:val="0"/>
                                              <w:marRight w:val="0"/>
                                              <w:marTop w:val="0"/>
                                              <w:marBottom w:val="0"/>
                                              <w:divBdr>
                                                <w:top w:val="none" w:sz="0" w:space="0" w:color="auto"/>
                                                <w:left w:val="none" w:sz="0" w:space="0" w:color="auto"/>
                                                <w:bottom w:val="none" w:sz="0" w:space="0" w:color="auto"/>
                                                <w:right w:val="none" w:sz="0" w:space="0" w:color="auto"/>
                                              </w:divBdr>
                                              <w:divsChild>
                                                <w:div w:id="114255140">
                                                  <w:marLeft w:val="0"/>
                                                  <w:marRight w:val="0"/>
                                                  <w:marTop w:val="0"/>
                                                  <w:marBottom w:val="0"/>
                                                  <w:divBdr>
                                                    <w:top w:val="none" w:sz="0" w:space="0" w:color="auto"/>
                                                    <w:left w:val="none" w:sz="0" w:space="0" w:color="auto"/>
                                                    <w:bottom w:val="none" w:sz="0" w:space="0" w:color="auto"/>
                                                    <w:right w:val="none" w:sz="0" w:space="0" w:color="auto"/>
                                                  </w:divBdr>
                                                  <w:divsChild>
                                                    <w:div w:id="114255097">
                                                      <w:marLeft w:val="0"/>
                                                      <w:marRight w:val="0"/>
                                                      <w:marTop w:val="0"/>
                                                      <w:marBottom w:val="0"/>
                                                      <w:divBdr>
                                                        <w:top w:val="none" w:sz="0" w:space="0" w:color="auto"/>
                                                        <w:left w:val="none" w:sz="0" w:space="0" w:color="auto"/>
                                                        <w:bottom w:val="none" w:sz="0" w:space="0" w:color="auto"/>
                                                        <w:right w:val="none" w:sz="0" w:space="0" w:color="auto"/>
                                                      </w:divBdr>
                                                      <w:divsChild>
                                                        <w:div w:id="114255130">
                                                          <w:marLeft w:val="0"/>
                                                          <w:marRight w:val="0"/>
                                                          <w:marTop w:val="0"/>
                                                          <w:marBottom w:val="0"/>
                                                          <w:divBdr>
                                                            <w:top w:val="none" w:sz="0" w:space="0" w:color="auto"/>
                                                            <w:left w:val="none" w:sz="0" w:space="0" w:color="auto"/>
                                                            <w:bottom w:val="none" w:sz="0" w:space="0" w:color="auto"/>
                                                            <w:right w:val="none" w:sz="0" w:space="0" w:color="auto"/>
                                                          </w:divBdr>
                                                          <w:divsChild>
                                                            <w:div w:id="114255049">
                                                              <w:marLeft w:val="0"/>
                                                              <w:marRight w:val="0"/>
                                                              <w:marTop w:val="0"/>
                                                              <w:marBottom w:val="0"/>
                                                              <w:divBdr>
                                                                <w:top w:val="none" w:sz="0" w:space="0" w:color="auto"/>
                                                                <w:left w:val="none" w:sz="0" w:space="0" w:color="auto"/>
                                                                <w:bottom w:val="none" w:sz="0" w:space="0" w:color="auto"/>
                                                                <w:right w:val="none" w:sz="0" w:space="0" w:color="auto"/>
                                                              </w:divBdr>
                                                              <w:divsChild>
                                                                <w:div w:id="114255054">
                                                                  <w:marLeft w:val="0"/>
                                                                  <w:marRight w:val="0"/>
                                                                  <w:marTop w:val="0"/>
                                                                  <w:marBottom w:val="0"/>
                                                                  <w:divBdr>
                                                                    <w:top w:val="none" w:sz="0" w:space="0" w:color="auto"/>
                                                                    <w:left w:val="none" w:sz="0" w:space="0" w:color="auto"/>
                                                                    <w:bottom w:val="none" w:sz="0" w:space="0" w:color="auto"/>
                                                                    <w:right w:val="none" w:sz="0" w:space="0" w:color="auto"/>
                                                                  </w:divBdr>
                                                                  <w:divsChild>
                                                                    <w:div w:id="114255115">
                                                                      <w:marLeft w:val="0"/>
                                                                      <w:marRight w:val="0"/>
                                                                      <w:marTop w:val="0"/>
                                                                      <w:marBottom w:val="0"/>
                                                                      <w:divBdr>
                                                                        <w:top w:val="none" w:sz="0" w:space="0" w:color="auto"/>
                                                                        <w:left w:val="none" w:sz="0" w:space="0" w:color="auto"/>
                                                                        <w:bottom w:val="none" w:sz="0" w:space="0" w:color="auto"/>
                                                                        <w:right w:val="none" w:sz="0" w:space="0" w:color="auto"/>
                                                                      </w:divBdr>
                                                                      <w:divsChild>
                                                                        <w:div w:id="114255105">
                                                                          <w:marLeft w:val="0"/>
                                                                          <w:marRight w:val="0"/>
                                                                          <w:marTop w:val="0"/>
                                                                          <w:marBottom w:val="0"/>
                                                                          <w:divBdr>
                                                                            <w:top w:val="none" w:sz="0" w:space="0" w:color="auto"/>
                                                                            <w:left w:val="none" w:sz="0" w:space="0" w:color="auto"/>
                                                                            <w:bottom w:val="none" w:sz="0" w:space="0" w:color="auto"/>
                                                                            <w:right w:val="none" w:sz="0" w:space="0" w:color="auto"/>
                                                                          </w:divBdr>
                                                                          <w:divsChild>
                                                                            <w:div w:id="114255046">
                                                                              <w:marLeft w:val="0"/>
                                                                              <w:marRight w:val="0"/>
                                                                              <w:marTop w:val="0"/>
                                                                              <w:marBottom w:val="0"/>
                                                                              <w:divBdr>
                                                                                <w:top w:val="none" w:sz="0" w:space="0" w:color="auto"/>
                                                                                <w:left w:val="none" w:sz="0" w:space="0" w:color="auto"/>
                                                                                <w:bottom w:val="none" w:sz="0" w:space="0" w:color="auto"/>
                                                                                <w:right w:val="none" w:sz="0" w:space="0" w:color="auto"/>
                                                                              </w:divBdr>
                                                                              <w:divsChild>
                                                                                <w:div w:id="114255047">
                                                                                  <w:marLeft w:val="0"/>
                                                                                  <w:marRight w:val="0"/>
                                                                                  <w:marTop w:val="0"/>
                                                                                  <w:marBottom w:val="0"/>
                                                                                  <w:divBdr>
                                                                                    <w:top w:val="none" w:sz="0" w:space="0" w:color="auto"/>
                                                                                    <w:left w:val="none" w:sz="0" w:space="0" w:color="auto"/>
                                                                                    <w:bottom w:val="none" w:sz="0" w:space="0" w:color="auto"/>
                                                                                    <w:right w:val="none" w:sz="0" w:space="0" w:color="auto"/>
                                                                                  </w:divBdr>
                                                                                  <w:divsChild>
                                                                                    <w:div w:id="114255117">
                                                                                      <w:marLeft w:val="0"/>
                                                                                      <w:marRight w:val="0"/>
                                                                                      <w:marTop w:val="0"/>
                                                                                      <w:marBottom w:val="0"/>
                                                                                      <w:divBdr>
                                                                                        <w:top w:val="none" w:sz="0" w:space="0" w:color="auto"/>
                                                                                        <w:left w:val="none" w:sz="0" w:space="0" w:color="auto"/>
                                                                                        <w:bottom w:val="none" w:sz="0" w:space="0" w:color="auto"/>
                                                                                        <w:right w:val="none" w:sz="0" w:space="0" w:color="auto"/>
                                                                                      </w:divBdr>
                                                                                      <w:divsChild>
                                                                                        <w:div w:id="114255135">
                                                                                          <w:marLeft w:val="0"/>
                                                                                          <w:marRight w:val="0"/>
                                                                                          <w:marTop w:val="0"/>
                                                                                          <w:marBottom w:val="0"/>
                                                                                          <w:divBdr>
                                                                                            <w:top w:val="none" w:sz="0" w:space="0" w:color="auto"/>
                                                                                            <w:left w:val="none" w:sz="0" w:space="0" w:color="auto"/>
                                                                                            <w:bottom w:val="none" w:sz="0" w:space="0" w:color="auto"/>
                                                                                            <w:right w:val="none" w:sz="0" w:space="0" w:color="auto"/>
                                                                                          </w:divBdr>
                                                                                          <w:divsChild>
                                                                                            <w:div w:id="114255040">
                                                                                              <w:marLeft w:val="0"/>
                                                                                              <w:marRight w:val="0"/>
                                                                                              <w:marTop w:val="0"/>
                                                                                              <w:marBottom w:val="0"/>
                                                                                              <w:divBdr>
                                                                                                <w:top w:val="none" w:sz="0" w:space="0" w:color="auto"/>
                                                                                                <w:left w:val="none" w:sz="0" w:space="0" w:color="auto"/>
                                                                                                <w:bottom w:val="none" w:sz="0" w:space="0" w:color="auto"/>
                                                                                                <w:right w:val="none" w:sz="0" w:space="0" w:color="auto"/>
                                                                                              </w:divBdr>
                                                                                              <w:divsChild>
                                                                                                <w:div w:id="114255134">
                                                                                                  <w:marLeft w:val="0"/>
                                                                                                  <w:marRight w:val="0"/>
                                                                                                  <w:marTop w:val="0"/>
                                                                                                  <w:marBottom w:val="0"/>
                                                                                                  <w:divBdr>
                                                                                                    <w:top w:val="none" w:sz="0" w:space="0" w:color="auto"/>
                                                                                                    <w:left w:val="none" w:sz="0" w:space="0" w:color="auto"/>
                                                                                                    <w:bottom w:val="none" w:sz="0" w:space="0" w:color="auto"/>
                                                                                                    <w:right w:val="none" w:sz="0" w:space="0" w:color="auto"/>
                                                                                                  </w:divBdr>
                                                                                                  <w:divsChild>
                                                                                                    <w:div w:id="114255069">
                                                                                                      <w:marLeft w:val="0"/>
                                                                                                      <w:marRight w:val="0"/>
                                                                                                      <w:marTop w:val="0"/>
                                                                                                      <w:marBottom w:val="0"/>
                                                                                                      <w:divBdr>
                                                                                                        <w:top w:val="none" w:sz="0" w:space="0" w:color="auto"/>
                                                                                                        <w:left w:val="none" w:sz="0" w:space="0" w:color="auto"/>
                                                                                                        <w:bottom w:val="none" w:sz="0" w:space="0" w:color="auto"/>
                                                                                                        <w:right w:val="none" w:sz="0" w:space="0" w:color="auto"/>
                                                                                                      </w:divBdr>
                                                                                                      <w:divsChild>
                                                                                                        <w:div w:id="114255063">
                                                                                                          <w:marLeft w:val="0"/>
                                                                                                          <w:marRight w:val="0"/>
                                                                                                          <w:marTop w:val="0"/>
                                                                                                          <w:marBottom w:val="0"/>
                                                                                                          <w:divBdr>
                                                                                                            <w:top w:val="none" w:sz="0" w:space="0" w:color="auto"/>
                                                                                                            <w:left w:val="none" w:sz="0" w:space="0" w:color="auto"/>
                                                                                                            <w:bottom w:val="none" w:sz="0" w:space="0" w:color="auto"/>
                                                                                                            <w:right w:val="none" w:sz="0" w:space="0" w:color="auto"/>
                                                                                                          </w:divBdr>
                                                                                                          <w:divsChild>
                                                                                                            <w:div w:id="114255129">
                                                                                                              <w:marLeft w:val="0"/>
                                                                                                              <w:marRight w:val="0"/>
                                                                                                              <w:marTop w:val="0"/>
                                                                                                              <w:marBottom w:val="0"/>
                                                                                                              <w:divBdr>
                                                                                                                <w:top w:val="none" w:sz="0" w:space="0" w:color="auto"/>
                                                                                                                <w:left w:val="none" w:sz="0" w:space="0" w:color="auto"/>
                                                                                                                <w:bottom w:val="none" w:sz="0" w:space="0" w:color="auto"/>
                                                                                                                <w:right w:val="none" w:sz="0" w:space="0" w:color="auto"/>
                                                                                                              </w:divBdr>
                                                                                                              <w:divsChild>
                                                                                                                <w:div w:id="114255133">
                                                                                                                  <w:marLeft w:val="0"/>
                                                                                                                  <w:marRight w:val="0"/>
                                                                                                                  <w:marTop w:val="0"/>
                                                                                                                  <w:marBottom w:val="0"/>
                                                                                                                  <w:divBdr>
                                                                                                                    <w:top w:val="none" w:sz="0" w:space="0" w:color="auto"/>
                                                                                                                    <w:left w:val="none" w:sz="0" w:space="0" w:color="auto"/>
                                                                                                                    <w:bottom w:val="none" w:sz="0" w:space="0" w:color="auto"/>
                                                                                                                    <w:right w:val="none" w:sz="0" w:space="0" w:color="auto"/>
                                                                                                                  </w:divBdr>
                                                                                                                  <w:divsChild>
                                                                                                                    <w:div w:id="114255092">
                                                                                                                      <w:marLeft w:val="0"/>
                                                                                                                      <w:marRight w:val="0"/>
                                                                                                                      <w:marTop w:val="0"/>
                                                                                                                      <w:marBottom w:val="0"/>
                                                                                                                      <w:divBdr>
                                                                                                                        <w:top w:val="none" w:sz="0" w:space="0" w:color="auto"/>
                                                                                                                        <w:left w:val="none" w:sz="0" w:space="0" w:color="auto"/>
                                                                                                                        <w:bottom w:val="none" w:sz="0" w:space="0" w:color="auto"/>
                                                                                                                        <w:right w:val="none" w:sz="0" w:space="0" w:color="auto"/>
                                                                                                                      </w:divBdr>
                                                                                                                      <w:divsChild>
                                                                                                                        <w:div w:id="114255088">
                                                                                                                          <w:marLeft w:val="0"/>
                                                                                                                          <w:marRight w:val="0"/>
                                                                                                                          <w:marTop w:val="0"/>
                                                                                                                          <w:marBottom w:val="0"/>
                                                                                                                          <w:divBdr>
                                                                                                                            <w:top w:val="none" w:sz="0" w:space="0" w:color="auto"/>
                                                                                                                            <w:left w:val="none" w:sz="0" w:space="0" w:color="auto"/>
                                                                                                                            <w:bottom w:val="none" w:sz="0" w:space="0" w:color="auto"/>
                                                                                                                            <w:right w:val="none" w:sz="0" w:space="0" w:color="auto"/>
                                                                                                                          </w:divBdr>
                                                                                                                          <w:divsChild>
                                                                                                                            <w:div w:id="114255042">
                                                                                                                              <w:marLeft w:val="0"/>
                                                                                                                              <w:marRight w:val="0"/>
                                                                                                                              <w:marTop w:val="0"/>
                                                                                                                              <w:marBottom w:val="0"/>
                                                                                                                              <w:divBdr>
                                                                                                                                <w:top w:val="none" w:sz="0" w:space="0" w:color="auto"/>
                                                                                                                                <w:left w:val="none" w:sz="0" w:space="0" w:color="auto"/>
                                                                                                                                <w:bottom w:val="none" w:sz="0" w:space="0" w:color="auto"/>
                                                                                                                                <w:right w:val="none" w:sz="0" w:space="0" w:color="auto"/>
                                                                                                                              </w:divBdr>
                                                                                                                              <w:divsChild>
                                                                                                                                <w:div w:id="114255145">
                                                                                                                                  <w:marLeft w:val="0"/>
                                                                                                                                  <w:marRight w:val="0"/>
                                                                                                                                  <w:marTop w:val="0"/>
                                                                                                                                  <w:marBottom w:val="0"/>
                                                                                                                                  <w:divBdr>
                                                                                                                                    <w:top w:val="none" w:sz="0" w:space="0" w:color="auto"/>
                                                                                                                                    <w:left w:val="none" w:sz="0" w:space="0" w:color="auto"/>
                                                                                                                                    <w:bottom w:val="none" w:sz="0" w:space="0" w:color="auto"/>
                                                                                                                                    <w:right w:val="none" w:sz="0" w:space="0" w:color="auto"/>
                                                                                                                                  </w:divBdr>
                                                                                                                                  <w:divsChild>
                                                                                                                                    <w:div w:id="114255093">
                                                                                                                                      <w:marLeft w:val="0"/>
                                                                                                                                      <w:marRight w:val="0"/>
                                                                                                                                      <w:marTop w:val="0"/>
                                                                                                                                      <w:marBottom w:val="0"/>
                                                                                                                                      <w:divBdr>
                                                                                                                                        <w:top w:val="none" w:sz="0" w:space="0" w:color="auto"/>
                                                                                                                                        <w:left w:val="none" w:sz="0" w:space="0" w:color="auto"/>
                                                                                                                                        <w:bottom w:val="none" w:sz="0" w:space="0" w:color="auto"/>
                                                                                                                                        <w:right w:val="none" w:sz="0" w:space="0" w:color="auto"/>
                                                                                                                                      </w:divBdr>
                                                                                                                                      <w:divsChild>
                                                                                                                                        <w:div w:id="114255141">
                                                                                                                                          <w:marLeft w:val="0"/>
                                                                                                                                          <w:marRight w:val="0"/>
                                                                                                                                          <w:marTop w:val="0"/>
                                                                                                                                          <w:marBottom w:val="0"/>
                                                                                                                                          <w:divBdr>
                                                                                                                                            <w:top w:val="none" w:sz="0" w:space="0" w:color="auto"/>
                                                                                                                                            <w:left w:val="none" w:sz="0" w:space="0" w:color="auto"/>
                                                                                                                                            <w:bottom w:val="none" w:sz="0" w:space="0" w:color="auto"/>
                                                                                                                                            <w:right w:val="none" w:sz="0" w:space="0" w:color="auto"/>
                                                                                                                                          </w:divBdr>
                                                                                                                                          <w:divsChild>
                                                                                                                                            <w:div w:id="114255062">
                                                                                                                                              <w:marLeft w:val="0"/>
                                                                                                                                              <w:marRight w:val="0"/>
                                                                                                                                              <w:marTop w:val="0"/>
                                                                                                                                              <w:marBottom w:val="0"/>
                                                                                                                                              <w:divBdr>
                                                                                                                                                <w:top w:val="none" w:sz="0" w:space="0" w:color="auto"/>
                                                                                                                                                <w:left w:val="none" w:sz="0" w:space="0" w:color="auto"/>
                                                                                                                                                <w:bottom w:val="none" w:sz="0" w:space="0" w:color="auto"/>
                                                                                                                                                <w:right w:val="none" w:sz="0" w:space="0" w:color="auto"/>
                                                                                                                                              </w:divBdr>
                                                                                                                                              <w:divsChild>
                                                                                                                                                <w:div w:id="114255072">
                                                                                                                                                  <w:marLeft w:val="0"/>
                                                                                                                                                  <w:marRight w:val="0"/>
                                                                                                                                                  <w:marTop w:val="0"/>
                                                                                                                                                  <w:marBottom w:val="0"/>
                                                                                                                                                  <w:divBdr>
                                                                                                                                                    <w:top w:val="none" w:sz="0" w:space="0" w:color="auto"/>
                                                                                                                                                    <w:left w:val="none" w:sz="0" w:space="0" w:color="auto"/>
                                                                                                                                                    <w:bottom w:val="none" w:sz="0" w:space="0" w:color="auto"/>
                                                                                                                                                    <w:right w:val="none" w:sz="0" w:space="0" w:color="auto"/>
                                                                                                                                                  </w:divBdr>
                                                                                                                                                  <w:divsChild>
                                                                                                                                                    <w:div w:id="114255110">
                                                                                                                                                      <w:marLeft w:val="0"/>
                                                                                                                                                      <w:marRight w:val="0"/>
                                                                                                                                                      <w:marTop w:val="0"/>
                                                                                                                                                      <w:marBottom w:val="0"/>
                                                                                                                                                      <w:divBdr>
                                                                                                                                                        <w:top w:val="none" w:sz="0" w:space="0" w:color="auto"/>
                                                                                                                                                        <w:left w:val="none" w:sz="0" w:space="0" w:color="auto"/>
                                                                                                                                                        <w:bottom w:val="none" w:sz="0" w:space="0" w:color="auto"/>
                                                                                                                                                        <w:right w:val="none" w:sz="0" w:space="0" w:color="auto"/>
                                                                                                                                                      </w:divBdr>
                                                                                                                                                      <w:divsChild>
                                                                                                                                                        <w:div w:id="114255131">
                                                                                                                                                          <w:marLeft w:val="0"/>
                                                                                                                                                          <w:marRight w:val="0"/>
                                                                                                                                                          <w:marTop w:val="0"/>
                                                                                                                                                          <w:marBottom w:val="0"/>
                                                                                                                                                          <w:divBdr>
                                                                                                                                                            <w:top w:val="none" w:sz="0" w:space="0" w:color="auto"/>
                                                                                                                                                            <w:left w:val="none" w:sz="0" w:space="0" w:color="auto"/>
                                                                                                                                                            <w:bottom w:val="none" w:sz="0" w:space="0" w:color="auto"/>
                                                                                                                                                            <w:right w:val="none" w:sz="0" w:space="0" w:color="auto"/>
                                                                                                                                                          </w:divBdr>
                                                                                                                                                          <w:divsChild>
                                                                                                                                                            <w:div w:id="114255050">
                                                                                                                                                              <w:marLeft w:val="0"/>
                                                                                                                                                              <w:marRight w:val="0"/>
                                                                                                                                                              <w:marTop w:val="0"/>
                                                                                                                                                              <w:marBottom w:val="0"/>
                                                                                                                                                              <w:divBdr>
                                                                                                                                                                <w:top w:val="none" w:sz="0" w:space="0" w:color="auto"/>
                                                                                                                                                                <w:left w:val="none" w:sz="0" w:space="0" w:color="auto"/>
                                                                                                                                                                <w:bottom w:val="none" w:sz="0" w:space="0" w:color="auto"/>
                                                                                                                                                                <w:right w:val="none" w:sz="0" w:space="0" w:color="auto"/>
                                                                                                                                                              </w:divBdr>
                                                                                                                                                              <w:divsChild>
                                                                                                                                                                <w:div w:id="114255048">
                                                                                                                                                                  <w:marLeft w:val="0"/>
                                                                                                                                                                  <w:marRight w:val="0"/>
                                                                                                                                                                  <w:marTop w:val="0"/>
                                                                                                                                                                  <w:marBottom w:val="0"/>
                                                                                                                                                                  <w:divBdr>
                                                                                                                                                                    <w:top w:val="none" w:sz="0" w:space="0" w:color="auto"/>
                                                                                                                                                                    <w:left w:val="none" w:sz="0" w:space="0" w:color="auto"/>
                                                                                                                                                                    <w:bottom w:val="none" w:sz="0" w:space="0" w:color="auto"/>
                                                                                                                                                                    <w:right w:val="none" w:sz="0" w:space="0" w:color="auto"/>
                                                                                                                                                                  </w:divBdr>
                                                                                                                                                                  <w:divsChild>
                                                                                                                                                                    <w:div w:id="114255078">
                                                                                                                                                                      <w:marLeft w:val="0"/>
                                                                                                                                                                      <w:marRight w:val="0"/>
                                                                                                                                                                      <w:marTop w:val="0"/>
                                                                                                                                                                      <w:marBottom w:val="0"/>
                                                                                                                                                                      <w:divBdr>
                                                                                                                                                                        <w:top w:val="none" w:sz="0" w:space="0" w:color="auto"/>
                                                                                                                                                                        <w:left w:val="none" w:sz="0" w:space="0" w:color="auto"/>
                                                                                                                                                                        <w:bottom w:val="none" w:sz="0" w:space="0" w:color="auto"/>
                                                                                                                                                                        <w:right w:val="none" w:sz="0" w:space="0" w:color="auto"/>
                                                                                                                                                                      </w:divBdr>
                                                                                                                                                                      <w:divsChild>
                                                                                                                                                                        <w:div w:id="114255111">
                                                                                                                                                                          <w:marLeft w:val="0"/>
                                                                                                                                                                          <w:marRight w:val="0"/>
                                                                                                                                                                          <w:marTop w:val="0"/>
                                                                                                                                                                          <w:marBottom w:val="0"/>
                                                                                                                                                                          <w:divBdr>
                                                                                                                                                                            <w:top w:val="none" w:sz="0" w:space="0" w:color="auto"/>
                                                                                                                                                                            <w:left w:val="none" w:sz="0" w:space="0" w:color="auto"/>
                                                                                                                                                                            <w:bottom w:val="none" w:sz="0" w:space="0" w:color="auto"/>
                                                                                                                                                                            <w:right w:val="none" w:sz="0" w:space="0" w:color="auto"/>
                                                                                                                                                                          </w:divBdr>
                                                                                                                                                                          <w:divsChild>
                                                                                                                                                                            <w:div w:id="114255067">
                                                                                                                                                                              <w:marLeft w:val="0"/>
                                                                                                                                                                              <w:marRight w:val="0"/>
                                                                                                                                                                              <w:marTop w:val="0"/>
                                                                                                                                                                              <w:marBottom w:val="0"/>
                                                                                                                                                                              <w:divBdr>
                                                                                                                                                                                <w:top w:val="none" w:sz="0" w:space="0" w:color="auto"/>
                                                                                                                                                                                <w:left w:val="none" w:sz="0" w:space="0" w:color="auto"/>
                                                                                                                                                                                <w:bottom w:val="none" w:sz="0" w:space="0" w:color="auto"/>
                                                                                                                                                                                <w:right w:val="none" w:sz="0" w:space="0" w:color="auto"/>
                                                                                                                                                                              </w:divBdr>
                                                                                                                                                                              <w:divsChild>
                                                                                                                                                                                <w:div w:id="114255101">
                                                                                                                                                                                  <w:marLeft w:val="0"/>
                                                                                                                                                                                  <w:marRight w:val="0"/>
                                                                                                                                                                                  <w:marTop w:val="0"/>
                                                                                                                                                                                  <w:marBottom w:val="0"/>
                                                                                                                                                                                  <w:divBdr>
                                                                                                                                                                                    <w:top w:val="none" w:sz="0" w:space="0" w:color="auto"/>
                                                                                                                                                                                    <w:left w:val="none" w:sz="0" w:space="0" w:color="auto"/>
                                                                                                                                                                                    <w:bottom w:val="none" w:sz="0" w:space="0" w:color="auto"/>
                                                                                                                                                                                    <w:right w:val="none" w:sz="0" w:space="0" w:color="auto"/>
                                                                                                                                                                                  </w:divBdr>
                                                                                                                                                                                  <w:divsChild>
                                                                                                                                                                                    <w:div w:id="114255077">
                                                                                                                                                                                      <w:marLeft w:val="0"/>
                                                                                                                                                                                      <w:marRight w:val="0"/>
                                                                                                                                                                                      <w:marTop w:val="0"/>
                                                                                                                                                                                      <w:marBottom w:val="0"/>
                                                                                                                                                                                      <w:divBdr>
                                                                                                                                                                                        <w:top w:val="none" w:sz="0" w:space="0" w:color="auto"/>
                                                                                                                                                                                        <w:left w:val="none" w:sz="0" w:space="0" w:color="auto"/>
                                                                                                                                                                                        <w:bottom w:val="none" w:sz="0" w:space="0" w:color="auto"/>
                                                                                                                                                                                        <w:right w:val="none" w:sz="0" w:space="0" w:color="auto"/>
                                                                                                                                                                                      </w:divBdr>
                                                                                                                                                                                      <w:divsChild>
                                                                                                                                                                                        <w:div w:id="114255044">
                                                                                                                                                                                          <w:marLeft w:val="0"/>
                                                                                                                                                                                          <w:marRight w:val="0"/>
                                                                                                                                                                                          <w:marTop w:val="0"/>
                                                                                                                                                                                          <w:marBottom w:val="0"/>
                                                                                                                                                                                          <w:divBdr>
                                                                                                                                                                                            <w:top w:val="none" w:sz="0" w:space="0" w:color="auto"/>
                                                                                                                                                                                            <w:left w:val="none" w:sz="0" w:space="0" w:color="auto"/>
                                                                                                                                                                                            <w:bottom w:val="none" w:sz="0" w:space="0" w:color="auto"/>
                                                                                                                                                                                            <w:right w:val="none" w:sz="0" w:space="0" w:color="auto"/>
                                                                                                                                                                                          </w:divBdr>
                                                                                                                                                                                          <w:divsChild>
                                                                                                                                                                                            <w:div w:id="114255113">
                                                                                                                                                                                              <w:marLeft w:val="0"/>
                                                                                                                                                                                              <w:marRight w:val="0"/>
                                                                                                                                                                                              <w:marTop w:val="0"/>
                                                                                                                                                                                              <w:marBottom w:val="0"/>
                                                                                                                                                                                              <w:divBdr>
                                                                                                                                                                                                <w:top w:val="none" w:sz="0" w:space="0" w:color="auto"/>
                                                                                                                                                                                                <w:left w:val="none" w:sz="0" w:space="0" w:color="auto"/>
                                                                                                                                                                                                <w:bottom w:val="none" w:sz="0" w:space="0" w:color="auto"/>
                                                                                                                                                                                                <w:right w:val="none" w:sz="0" w:space="0" w:color="auto"/>
                                                                                                                                                                                              </w:divBdr>
                                                                                                                                                                                              <w:divsChild>
                                                                                                                                                                                                <w:div w:id="114255083">
                                                                                                                                                                                                  <w:marLeft w:val="0"/>
                                                                                                                                                                                                  <w:marRight w:val="0"/>
                                                                                                                                                                                                  <w:marTop w:val="0"/>
                                                                                                                                                                                                  <w:marBottom w:val="0"/>
                                                                                                                                                                                                  <w:divBdr>
                                                                                                                                                                                                    <w:top w:val="none" w:sz="0" w:space="0" w:color="auto"/>
                                                                                                                                                                                                    <w:left w:val="none" w:sz="0" w:space="0" w:color="auto"/>
                                                                                                                                                                                                    <w:bottom w:val="none" w:sz="0" w:space="0" w:color="auto"/>
                                                                                                                                                                                                    <w:right w:val="none" w:sz="0" w:space="0" w:color="auto"/>
                                                                                                                                                                                                  </w:divBdr>
                                                                                                                                                                                                  <w:divsChild>
                                                                                                                                                                                                    <w:div w:id="114255091">
                                                                                                                                                                                                      <w:marLeft w:val="0"/>
                                                                                                                                                                                                      <w:marRight w:val="0"/>
                                                                                                                                                                                                      <w:marTop w:val="0"/>
                                                                                                                                                                                                      <w:marBottom w:val="0"/>
                                                                                                                                                                                                      <w:divBdr>
                                                                                                                                                                                                        <w:top w:val="none" w:sz="0" w:space="0" w:color="auto"/>
                                                                                                                                                                                                        <w:left w:val="none" w:sz="0" w:space="0" w:color="auto"/>
                                                                                                                                                                                                        <w:bottom w:val="none" w:sz="0" w:space="0" w:color="auto"/>
                                                                                                                                                                                                        <w:right w:val="none" w:sz="0" w:space="0" w:color="auto"/>
                                                                                                                                                                                                      </w:divBdr>
                                                                                                                                                                                                      <w:divsChild>
                                                                                                                                                                                                        <w:div w:id="114255061">
                                                                                                                                                                                                          <w:marLeft w:val="0"/>
                                                                                                                                                                                                          <w:marRight w:val="0"/>
                                                                                                                                                                                                          <w:marTop w:val="0"/>
                                                                                                                                                                                                          <w:marBottom w:val="0"/>
                                                                                                                                                                                                          <w:divBdr>
                                                                                                                                                                                                            <w:top w:val="none" w:sz="0" w:space="0" w:color="auto"/>
                                                                                                                                                                                                            <w:left w:val="none" w:sz="0" w:space="0" w:color="auto"/>
                                                                                                                                                                                                            <w:bottom w:val="none" w:sz="0" w:space="0" w:color="auto"/>
                                                                                                                                                                                                            <w:right w:val="none" w:sz="0" w:space="0" w:color="auto"/>
                                                                                                                                                                                                          </w:divBdr>
                                                                                                                                                                                                          <w:divsChild>
                                                                                                                                                                                                            <w:div w:id="114255136">
                                                                                                                                                                                                              <w:marLeft w:val="0"/>
                                                                                                                                                                                                              <w:marRight w:val="0"/>
                                                                                                                                                                                                              <w:marTop w:val="0"/>
                                                                                                                                                                                                              <w:marBottom w:val="0"/>
                                                                                                                                                                                                              <w:divBdr>
                                                                                                                                                                                                                <w:top w:val="none" w:sz="0" w:space="0" w:color="auto"/>
                                                                                                                                                                                                                <w:left w:val="none" w:sz="0" w:space="0" w:color="auto"/>
                                                                                                                                                                                                                <w:bottom w:val="none" w:sz="0" w:space="0" w:color="auto"/>
                                                                                                                                                                                                                <w:right w:val="none" w:sz="0" w:space="0" w:color="auto"/>
                                                                                                                                                                                                              </w:divBdr>
                                                                                                                                                                                                              <w:divsChild>
                                                                                                                                                                                                                <w:div w:id="114255039">
                                                                                                                                                                                                                  <w:marLeft w:val="0"/>
                                                                                                                                                                                                                  <w:marRight w:val="0"/>
                                                                                                                                                                                                                  <w:marTop w:val="0"/>
                                                                                                                                                                                                                  <w:marBottom w:val="0"/>
                                                                                                                                                                                                                  <w:divBdr>
                                                                                                                                                                                                                    <w:top w:val="none" w:sz="0" w:space="0" w:color="auto"/>
                                                                                                                                                                                                                    <w:left w:val="none" w:sz="0" w:space="0" w:color="auto"/>
                                                                                                                                                                                                                    <w:bottom w:val="none" w:sz="0" w:space="0" w:color="auto"/>
                                                                                                                                                                                                                    <w:right w:val="none" w:sz="0" w:space="0" w:color="auto"/>
                                                                                                                                                                                                                  </w:divBdr>
                                                                                                                                                                                                                  <w:divsChild>
                                                                                                                                                                                                                    <w:div w:id="114255100">
                                                                                                                                                                                                                      <w:marLeft w:val="0"/>
                                                                                                                                                                                                                      <w:marRight w:val="0"/>
                                                                                                                                                                                                                      <w:marTop w:val="0"/>
                                                                                                                                                                                                                      <w:marBottom w:val="0"/>
                                                                                                                                                                                                                      <w:divBdr>
                                                                                                                                                                                                                        <w:top w:val="none" w:sz="0" w:space="0" w:color="auto"/>
                                                                                                                                                                                                                        <w:left w:val="none" w:sz="0" w:space="0" w:color="auto"/>
                                                                                                                                                                                                                        <w:bottom w:val="none" w:sz="0" w:space="0" w:color="auto"/>
                                                                                                                                                                                                                        <w:right w:val="none" w:sz="0" w:space="0" w:color="auto"/>
                                                                                                                                                                                                                      </w:divBdr>
                                                                                                                                                                                                                      <w:divsChild>
                                                                                                                                                                                                                        <w:div w:id="114255138">
                                                                                                                                                                                                                          <w:marLeft w:val="0"/>
                                                                                                                                                                                                                          <w:marRight w:val="0"/>
                                                                                                                                                                                                                          <w:marTop w:val="0"/>
                                                                                                                                                                                                                          <w:marBottom w:val="0"/>
                                                                                                                                                                                                                          <w:divBdr>
                                                                                                                                                                                                                            <w:top w:val="none" w:sz="0" w:space="0" w:color="auto"/>
                                                                                                                                                                                                                            <w:left w:val="none" w:sz="0" w:space="0" w:color="auto"/>
                                                                                                                                                                                                                            <w:bottom w:val="none" w:sz="0" w:space="0" w:color="auto"/>
                                                                                                                                                                                                                            <w:right w:val="none" w:sz="0" w:space="0" w:color="auto"/>
                                                                                                                                                                                                                          </w:divBdr>
                                                                                                                                                                                                                          <w:divsChild>
                                                                                                                                                                                                                            <w:div w:id="114255032">
                                                                                                                                                                                                                              <w:marLeft w:val="0"/>
                                                                                                                                                                                                                              <w:marRight w:val="0"/>
                                                                                                                                                                                                                              <w:marTop w:val="0"/>
                                                                                                                                                                                                                              <w:marBottom w:val="0"/>
                                                                                                                                                                                                                              <w:divBdr>
                                                                                                                                                                                                                                <w:top w:val="none" w:sz="0" w:space="0" w:color="auto"/>
                                                                                                                                                                                                                                <w:left w:val="none" w:sz="0" w:space="0" w:color="auto"/>
                                                                                                                                                                                                                                <w:bottom w:val="none" w:sz="0" w:space="0" w:color="auto"/>
                                                                                                                                                                                                                                <w:right w:val="none" w:sz="0" w:space="0" w:color="auto"/>
                                                                                                                                                                                                                              </w:divBdr>
                                                                                                                                                                                                                              <w:divsChild>
                                                                                                                                                                                                                                <w:div w:id="114255051">
                                                                                                                                                                                                                                  <w:marLeft w:val="0"/>
                                                                                                                                                                                                                                  <w:marRight w:val="0"/>
                                                                                                                                                                                                                                  <w:marTop w:val="0"/>
                                                                                                                                                                                                                                  <w:marBottom w:val="0"/>
                                                                                                                                                                                                                                  <w:divBdr>
                                                                                                                                                                                                                                    <w:top w:val="none" w:sz="0" w:space="0" w:color="auto"/>
                                                                                                                                                                                                                                    <w:left w:val="none" w:sz="0" w:space="0" w:color="auto"/>
                                                                                                                                                                                                                                    <w:bottom w:val="none" w:sz="0" w:space="0" w:color="auto"/>
                                                                                                                                                                                                                                    <w:right w:val="none" w:sz="0" w:space="0" w:color="auto"/>
                                                                                                                                                                                                                                  </w:divBdr>
                                                                                                                                                                                                                                  <w:divsChild>
                                                                                                                                                                                                                                    <w:div w:id="114255035">
                                                                                                                                                                                                                                      <w:marLeft w:val="0"/>
                                                                                                                                                                                                                                      <w:marRight w:val="0"/>
                                                                                                                                                                                                                                      <w:marTop w:val="0"/>
                                                                                                                                                                                                                                      <w:marBottom w:val="0"/>
                                                                                                                                                                                                                                      <w:divBdr>
                                                                                                                                                                                                                                        <w:top w:val="none" w:sz="0" w:space="0" w:color="auto"/>
                                                                                                                                                                                                                                        <w:left w:val="none" w:sz="0" w:space="0" w:color="auto"/>
                                                                                                                                                                                                                                        <w:bottom w:val="none" w:sz="0" w:space="0" w:color="auto"/>
                                                                                                                                                                                                                                        <w:right w:val="none" w:sz="0" w:space="0" w:color="auto"/>
                                                                                                                                                                                                                                      </w:divBdr>
                                                                                                                                                                                                                                      <w:divsChild>
                                                                                                                                                                                                                                        <w:div w:id="114255125">
                                                                                                                                                                                                                                          <w:marLeft w:val="0"/>
                                                                                                                                                                                                                                          <w:marRight w:val="0"/>
                                                                                                                                                                                                                                          <w:marTop w:val="0"/>
                                                                                                                                                                                                                                          <w:marBottom w:val="0"/>
                                                                                                                                                                                                                                          <w:divBdr>
                                                                                                                                                                                                                                            <w:top w:val="none" w:sz="0" w:space="0" w:color="auto"/>
                                                                                                                                                                                                                                            <w:left w:val="none" w:sz="0" w:space="0" w:color="auto"/>
                                                                                                                                                                                                                                            <w:bottom w:val="none" w:sz="0" w:space="0" w:color="auto"/>
                                                                                                                                                                                                                                            <w:right w:val="none" w:sz="0" w:space="0" w:color="auto"/>
                                                                                                                                                                                                                                          </w:divBdr>
                                                                                                                                                                                                                                          <w:divsChild>
                                                                                                                                                                                                                                            <w:div w:id="114255086">
                                                                                                                                                                                                                                              <w:marLeft w:val="0"/>
                                                                                                                                                                                                                                              <w:marRight w:val="0"/>
                                                                                                                                                                                                                                              <w:marTop w:val="0"/>
                                                                                                                                                                                                                                              <w:marBottom w:val="0"/>
                                                                                                                                                                                                                                              <w:divBdr>
                                                                                                                                                                                                                                                <w:top w:val="none" w:sz="0" w:space="0" w:color="auto"/>
                                                                                                                                                                                                                                                <w:left w:val="none" w:sz="0" w:space="0" w:color="auto"/>
                                                                                                                                                                                                                                                <w:bottom w:val="none" w:sz="0" w:space="0" w:color="auto"/>
                                                                                                                                                                                                                                                <w:right w:val="none" w:sz="0" w:space="0" w:color="auto"/>
                                                                                                                                                                                                                                              </w:divBdr>
                                                                                                                                                                                                                                              <w:divsChild>
                                                                                                                                                                                                                                                <w:div w:id="114255074">
                                                                                                                                                                                                                                                  <w:marLeft w:val="0"/>
                                                                                                                                                                                                                                                  <w:marRight w:val="0"/>
                                                                                                                                                                                                                                                  <w:marTop w:val="0"/>
                                                                                                                                                                                                                                                  <w:marBottom w:val="0"/>
                                                                                                                                                                                                                                                  <w:divBdr>
                                                                                                                                                                                                                                                    <w:top w:val="none" w:sz="0" w:space="0" w:color="auto"/>
                                                                                                                                                                                                                                                    <w:left w:val="none" w:sz="0" w:space="0" w:color="auto"/>
                                                                                                                                                                                                                                                    <w:bottom w:val="none" w:sz="0" w:space="0" w:color="auto"/>
                                                                                                                                                                                                                                                    <w:right w:val="none" w:sz="0" w:space="0" w:color="auto"/>
                                                                                                                                                                                                                                                  </w:divBdr>
                                                                                                                                                                                                                                                  <w:divsChild>
                                                                                                                                                                                                                                                    <w:div w:id="114255068">
                                                                                                                                                                                                                                                      <w:marLeft w:val="0"/>
                                                                                                                                                                                                                                                      <w:marRight w:val="0"/>
                                                                                                                                                                                                                                                      <w:marTop w:val="0"/>
                                                                                                                                                                                                                                                      <w:marBottom w:val="0"/>
                                                                                                                                                                                                                                                      <w:divBdr>
                                                                                                                                                                                                                                                        <w:top w:val="none" w:sz="0" w:space="0" w:color="auto"/>
                                                                                                                                                                                                                                                        <w:left w:val="none" w:sz="0" w:space="0" w:color="auto"/>
                                                                                                                                                                                                                                                        <w:bottom w:val="none" w:sz="0" w:space="0" w:color="auto"/>
                                                                                                                                                                                                                                                        <w:right w:val="none" w:sz="0" w:space="0" w:color="auto"/>
                                                                                                                                                                                                                                                      </w:divBdr>
                                                                                                                                                                                                                                                      <w:divsChild>
                                                                                                                                                                                                                                                        <w:div w:id="114255085">
                                                                                                                                                                                                                                                          <w:marLeft w:val="0"/>
                                                                                                                                                                                                                                                          <w:marRight w:val="0"/>
                                                                                                                                                                                                                                                          <w:marTop w:val="0"/>
                                                                                                                                                                                                                                                          <w:marBottom w:val="0"/>
                                                                                                                                                                                                                                                          <w:divBdr>
                                                                                                                                                                                                                                                            <w:top w:val="none" w:sz="0" w:space="0" w:color="auto"/>
                                                                                                                                                                                                                                                            <w:left w:val="none" w:sz="0" w:space="0" w:color="auto"/>
                                                                                                                                                                                                                                                            <w:bottom w:val="none" w:sz="0" w:space="0" w:color="auto"/>
                                                                                                                                                                                                                                                            <w:right w:val="none" w:sz="0" w:space="0" w:color="auto"/>
                                                                                                                                                                                                                                                          </w:divBdr>
                                                                                                                                                                                                                                                          <w:divsChild>
                                                                                                                                                                                                                                                            <w:div w:id="114255059">
                                                                                                                                                                                                                                                              <w:marLeft w:val="0"/>
                                                                                                                                                                                                                                                              <w:marRight w:val="0"/>
                                                                                                                                                                                                                                                              <w:marTop w:val="0"/>
                                                                                                                                                                                                                                                              <w:marBottom w:val="0"/>
                                                                                                                                                                                                                                                              <w:divBdr>
                                                                                                                                                                                                                                                                <w:top w:val="none" w:sz="0" w:space="0" w:color="auto"/>
                                                                                                                                                                                                                                                                <w:left w:val="none" w:sz="0" w:space="0" w:color="auto"/>
                                                                                                                                                                                                                                                                <w:bottom w:val="none" w:sz="0" w:space="0" w:color="auto"/>
                                                                                                                                                                                                                                                                <w:right w:val="none" w:sz="0" w:space="0" w:color="auto"/>
                                                                                                                                                                                                                                                              </w:divBdr>
                                                                                                                                                                                                                                                              <w:divsChild>
                                                                                                                                                                                                                                                                <w:div w:id="114255109">
                                                                                                                                                                                                                                                                  <w:marLeft w:val="0"/>
                                                                                                                                                                                                                                                                  <w:marRight w:val="0"/>
                                                                                                                                                                                                                                                                  <w:marTop w:val="0"/>
                                                                                                                                                                                                                                                                  <w:marBottom w:val="0"/>
                                                                                                                                                                                                                                                                  <w:divBdr>
                                                                                                                                                                                                                                                                    <w:top w:val="none" w:sz="0" w:space="0" w:color="auto"/>
                                                                                                                                                                                                                                                                    <w:left w:val="none" w:sz="0" w:space="0" w:color="auto"/>
                                                                                                                                                                                                                                                                    <w:bottom w:val="none" w:sz="0" w:space="0" w:color="auto"/>
                                                                                                                                                                                                                                                                    <w:right w:val="none" w:sz="0" w:space="0" w:color="auto"/>
                                                                                                                                                                                                                                                                  </w:divBdr>
                                                                                                                                                                                                                                                                  <w:divsChild>
                                                                                                                                                                                                                                                                    <w:div w:id="114255079">
                                                                                                                                                                                                                                                                      <w:marLeft w:val="0"/>
                                                                                                                                                                                                                                                                      <w:marRight w:val="0"/>
                                                                                                                                                                                                                                                                      <w:marTop w:val="0"/>
                                                                                                                                                                                                                                                                      <w:marBottom w:val="0"/>
                                                                                                                                                                                                                                                                      <w:divBdr>
                                                                                                                                                                                                                                                                        <w:top w:val="none" w:sz="0" w:space="0" w:color="auto"/>
                                                                                                                                                                                                                                                                        <w:left w:val="none" w:sz="0" w:space="0" w:color="auto"/>
                                                                                                                                                                                                                                                                        <w:bottom w:val="none" w:sz="0" w:space="0" w:color="auto"/>
                                                                                                                                                                                                                                                                        <w:right w:val="none" w:sz="0" w:space="0" w:color="auto"/>
                                                                                                                                                                                                                                                                      </w:divBdr>
                                                                                                                                                                                                                                                                      <w:divsChild>
                                                                                                                                                                                                                                                                        <w:div w:id="114255033">
                                                                                                                                                                                                                                                                          <w:marLeft w:val="0"/>
                                                                                                                                                                                                                                                                          <w:marRight w:val="0"/>
                                                                                                                                                                                                                                                                          <w:marTop w:val="0"/>
                                                                                                                                                                                                                                                                          <w:marBottom w:val="0"/>
                                                                                                                                                                                                                                                                          <w:divBdr>
                                                                                                                                                                                                                                                                            <w:top w:val="none" w:sz="0" w:space="0" w:color="auto"/>
                                                                                                                                                                                                                                                                            <w:left w:val="none" w:sz="0" w:space="0" w:color="auto"/>
                                                                                                                                                                                                                                                                            <w:bottom w:val="none" w:sz="0" w:space="0" w:color="auto"/>
                                                                                                                                                                                                                                                                            <w:right w:val="none" w:sz="0" w:space="0" w:color="auto"/>
                                                                                                                                                                                                                                                                          </w:divBdr>
                                                                                                                                                                                                                                                                          <w:divsChild>
                                                                                                                                                                                                                                                                            <w:div w:id="114255103">
                                                                                                                                                                                                                                                                              <w:marLeft w:val="0"/>
                                                                                                                                                                                                                                                                              <w:marRight w:val="0"/>
                                                                                                                                                                                                                                                                              <w:marTop w:val="0"/>
                                                                                                                                                                                                                                                                              <w:marBottom w:val="0"/>
                                                                                                                                                                                                                                                                              <w:divBdr>
                                                                                                                                                                                                                                                                                <w:top w:val="none" w:sz="0" w:space="0" w:color="auto"/>
                                                                                                                                                                                                                                                                                <w:left w:val="none" w:sz="0" w:space="0" w:color="auto"/>
                                                                                                                                                                                                                                                                                <w:bottom w:val="none" w:sz="0" w:space="0" w:color="auto"/>
                                                                                                                                                                                                                                                                                <w:right w:val="none" w:sz="0" w:space="0" w:color="auto"/>
                                                                                                                                                                                                                                                                              </w:divBdr>
                                                                                                                                                                                                                                                                              <w:divsChild>
                                                                                                                                                                                                                                                                                <w:div w:id="114255043">
                                                                                                                                                                                                                                                                                  <w:marLeft w:val="0"/>
                                                                                                                                                                                                                                                                                  <w:marRight w:val="0"/>
                                                                                                                                                                                                                                                                                  <w:marTop w:val="0"/>
                                                                                                                                                                                                                                                                                  <w:marBottom w:val="0"/>
                                                                                                                                                                                                                                                                                  <w:divBdr>
                                                                                                                                                                                                                                                                                    <w:top w:val="none" w:sz="0" w:space="0" w:color="auto"/>
                                                                                                                                                                                                                                                                                    <w:left w:val="none" w:sz="0" w:space="0" w:color="auto"/>
                                                                                                                                                                                                                                                                                    <w:bottom w:val="none" w:sz="0" w:space="0" w:color="auto"/>
                                                                                                                                                                                                                                                                                    <w:right w:val="none" w:sz="0" w:space="0" w:color="auto"/>
                                                                                                                                                                                                                                                                                  </w:divBdr>
                                                                                                                                                                                                                                                                                  <w:divsChild>
                                                                                                                                                                                                                                                                                    <w:div w:id="114255060">
                                                                                                                                                                                                                                                                                      <w:marLeft w:val="0"/>
                                                                                                                                                                                                                                                                                      <w:marRight w:val="0"/>
                                                                                                                                                                                                                                                                                      <w:marTop w:val="0"/>
                                                                                                                                                                                                                                                                                      <w:marBottom w:val="0"/>
                                                                                                                                                                                                                                                                                      <w:divBdr>
                                                                                                                                                                                                                                                                                        <w:top w:val="none" w:sz="0" w:space="0" w:color="auto"/>
                                                                                                                                                                                                                                                                                        <w:left w:val="none" w:sz="0" w:space="0" w:color="auto"/>
                                                                                                                                                                                                                                                                                        <w:bottom w:val="none" w:sz="0" w:space="0" w:color="auto"/>
                                                                                                                                                                                                                                                                                        <w:right w:val="none" w:sz="0" w:space="0" w:color="auto"/>
                                                                                                                                                                                                                                                                                      </w:divBdr>
                                                                                                                                                                                                                                                                                      <w:divsChild>
                                                                                                                                                                                                                                                                                        <w:div w:id="114255114">
                                                                                                                                                                                                                                                                                          <w:marLeft w:val="0"/>
                                                                                                                                                                                                                                                                                          <w:marRight w:val="0"/>
                                                                                                                                                                                                                                                                                          <w:marTop w:val="0"/>
                                                                                                                                                                                                                                                                                          <w:marBottom w:val="0"/>
                                                                                                                                                                                                                                                                                          <w:divBdr>
                                                                                                                                                                                                                                                                                            <w:top w:val="none" w:sz="0" w:space="0" w:color="auto"/>
                                                                                                                                                                                                                                                                                            <w:left w:val="none" w:sz="0" w:space="0" w:color="auto"/>
                                                                                                                                                                                                                                                                                            <w:bottom w:val="none" w:sz="0" w:space="0" w:color="auto"/>
                                                                                                                                                                                                                                                                                            <w:right w:val="none" w:sz="0" w:space="0" w:color="auto"/>
                                                                                                                                                                                                                                                                                          </w:divBdr>
                                                                                                                                                                                                                                                                                          <w:divsChild>
                                                                                                                                                                                                                                                                                            <w:div w:id="114255098">
                                                                                                                                                                                                                                                                                              <w:marLeft w:val="0"/>
                                                                                                                                                                                                                                                                                              <w:marRight w:val="0"/>
                                                                                                                                                                                                                                                                                              <w:marTop w:val="0"/>
                                                                                                                                                                                                                                                                                              <w:marBottom w:val="0"/>
                                                                                                                                                                                                                                                                                              <w:divBdr>
                                                                                                                                                                                                                                                                                                <w:top w:val="none" w:sz="0" w:space="0" w:color="auto"/>
                                                                                                                                                                                                                                                                                                <w:left w:val="none" w:sz="0" w:space="0" w:color="auto"/>
                                                                                                                                                                                                                                                                                                <w:bottom w:val="none" w:sz="0" w:space="0" w:color="auto"/>
                                                                                                                                                                                                                                                                                                <w:right w:val="none" w:sz="0" w:space="0" w:color="auto"/>
                                                                                                                                                                                                                                                                                              </w:divBdr>
                                                                                                                                                                                                                                                                                              <w:divsChild>
                                                                                                                                                                                                                                                                                                <w:div w:id="114255112">
                                                                                                                                                                                                                                                                                                  <w:marLeft w:val="0"/>
                                                                                                                                                                                                                                                                                                  <w:marRight w:val="0"/>
                                                                                                                                                                                                                                                                                                  <w:marTop w:val="0"/>
                                                                                                                                                                                                                                                                                                  <w:marBottom w:val="0"/>
                                                                                                                                                                                                                                                                                                  <w:divBdr>
                                                                                                                                                                                                                                                                                                    <w:top w:val="none" w:sz="0" w:space="0" w:color="auto"/>
                                                                                                                                                                                                                                                                                                    <w:left w:val="none" w:sz="0" w:space="0" w:color="auto"/>
                                                                                                                                                                                                                                                                                                    <w:bottom w:val="none" w:sz="0" w:space="0" w:color="auto"/>
                                                                                                                                                                                                                                                                                                    <w:right w:val="none" w:sz="0" w:space="0" w:color="auto"/>
                                                                                                                                                                                                                                                                                                  </w:divBdr>
                                                                                                                                                                                                                                                                                                  <w:divsChild>
                                                                                                                                                                                                                                                                                                    <w:div w:id="114255036">
                                                                                                                                                                                                                                                                                                      <w:marLeft w:val="0"/>
                                                                                                                                                                                                                                                                                                      <w:marRight w:val="0"/>
                                                                                                                                                                                                                                                                                                      <w:marTop w:val="0"/>
                                                                                                                                                                                                                                                                                                      <w:marBottom w:val="0"/>
                                                                                                                                                                                                                                                                                                      <w:divBdr>
                                                                                                                                                                                                                                                                                                        <w:top w:val="none" w:sz="0" w:space="0" w:color="auto"/>
                                                                                                                                                                                                                                                                                                        <w:left w:val="none" w:sz="0" w:space="0" w:color="auto"/>
                                                                                                                                                                                                                                                                                                        <w:bottom w:val="none" w:sz="0" w:space="0" w:color="auto"/>
                                                                                                                                                                                                                                                                                                        <w:right w:val="none" w:sz="0" w:space="0" w:color="auto"/>
                                                                                                                                                                                                                                                                                                      </w:divBdr>
                                                                                                                                                                                                                                                                                                      <w:divsChild>
                                                                                                                                                                                                                                                                                                        <w:div w:id="114255127">
                                                                                                                                                                                                                                                                                                          <w:marLeft w:val="0"/>
                                                                                                                                                                                                                                                                                                          <w:marRight w:val="0"/>
                                                                                                                                                                                                                                                                                                          <w:marTop w:val="0"/>
                                                                                                                                                                                                                                                                                                          <w:marBottom w:val="0"/>
                                                                                                                                                                                                                                                                                                          <w:divBdr>
                                                                                                                                                                                                                                                                                                            <w:top w:val="none" w:sz="0" w:space="0" w:color="auto"/>
                                                                                                                                                                                                                                                                                                            <w:left w:val="none" w:sz="0" w:space="0" w:color="auto"/>
                                                                                                                                                                                                                                                                                                            <w:bottom w:val="none" w:sz="0" w:space="0" w:color="auto"/>
                                                                                                                                                                                                                                                                                                            <w:right w:val="none" w:sz="0" w:space="0" w:color="auto"/>
                                                                                                                                                                                                                                                                                                          </w:divBdr>
                                                                                                                                                                                                                                                                                                          <w:divsChild>
                                                                                                                                                                                                                                                                                                            <w:div w:id="114255119">
                                                                                                                                                                                                                                                                                                              <w:marLeft w:val="0"/>
                                                                                                                                                                                                                                                                                                              <w:marRight w:val="0"/>
                                                                                                                                                                                                                                                                                                              <w:marTop w:val="0"/>
                                                                                                                                                                                                                                                                                                              <w:marBottom w:val="0"/>
                                                                                                                                                                                                                                                                                                              <w:divBdr>
                                                                                                                                                                                                                                                                                                                <w:top w:val="none" w:sz="0" w:space="0" w:color="auto"/>
                                                                                                                                                                                                                                                                                                                <w:left w:val="none" w:sz="0" w:space="0" w:color="auto"/>
                                                                                                                                                                                                                                                                                                                <w:bottom w:val="none" w:sz="0" w:space="0" w:color="auto"/>
                                                                                                                                                                                                                                                                                                                <w:right w:val="none" w:sz="0" w:space="0" w:color="auto"/>
                                                                                                                                                                                                                                                                                                              </w:divBdr>
                                                                                                                                                                                                                                                                                                              <w:divsChild>
                                                                                                                                                                                                                                                                                                                <w:div w:id="114255121">
                                                                                                                                                                                                                                                                                                                  <w:marLeft w:val="0"/>
                                                                                                                                                                                                                                                                                                                  <w:marRight w:val="0"/>
                                                                                                                                                                                                                                                                                                                  <w:marTop w:val="0"/>
                                                                                                                                                                                                                                                                                                                  <w:marBottom w:val="0"/>
                                                                                                                                                                                                                                                                                                                  <w:divBdr>
                                                                                                                                                                                                                                                                                                                    <w:top w:val="none" w:sz="0" w:space="0" w:color="auto"/>
                                                                                                                                                                                                                                                                                                                    <w:left w:val="none" w:sz="0" w:space="0" w:color="auto"/>
                                                                                                                                                                                                                                                                                                                    <w:bottom w:val="none" w:sz="0" w:space="0" w:color="auto"/>
                                                                                                                                                                                                                                                                                                                    <w:right w:val="none" w:sz="0" w:space="0" w:color="auto"/>
                                                                                                                                                                                                                                                                                                                  </w:divBdr>
                                                                                                                                                                                                                                                                                                                  <w:divsChild>
                                                                                                                                                                                                                                                                                                                    <w:div w:id="114255080">
                                                                                                                                                                                                                                                                                                                      <w:marLeft w:val="0"/>
                                                                                                                                                                                                                                                                                                                      <w:marRight w:val="0"/>
                                                                                                                                                                                                                                                                                                                      <w:marTop w:val="0"/>
                                                                                                                                                                                                                                                                                                                      <w:marBottom w:val="0"/>
                                                                                                                                                                                                                                                                                                                      <w:divBdr>
                                                                                                                                                                                                                                                                                                                        <w:top w:val="none" w:sz="0" w:space="0" w:color="auto"/>
                                                                                                                                                                                                                                                                                                                        <w:left w:val="none" w:sz="0" w:space="0" w:color="auto"/>
                                                                                                                                                                                                                                                                                                                        <w:bottom w:val="none" w:sz="0" w:space="0" w:color="auto"/>
                                                                                                                                                                                                                                                                                                                        <w:right w:val="none" w:sz="0" w:space="0" w:color="auto"/>
                                                                                                                                                                                                                                                                                                                      </w:divBdr>
                                                                                                                                                                                                                                                                                                                      <w:divsChild>
                                                                                                                                                                                                                                                                                                                        <w:div w:id="114255041">
                                                                                                                                                                                                                                                                                                                          <w:marLeft w:val="0"/>
                                                                                                                                                                                                                                                                                                                          <w:marRight w:val="0"/>
                                                                                                                                                                                                                                                                                                                          <w:marTop w:val="0"/>
                                                                                                                                                                                                                                                                                                                          <w:marBottom w:val="0"/>
                                                                                                                                                                                                                                                                                                                          <w:divBdr>
                                                                                                                                                                                                                                                                                                                            <w:top w:val="none" w:sz="0" w:space="0" w:color="auto"/>
                                                                                                                                                                                                                                                                                                                            <w:left w:val="none" w:sz="0" w:space="0" w:color="auto"/>
                                                                                                                                                                                                                                                                                                                            <w:bottom w:val="none" w:sz="0" w:space="0" w:color="auto"/>
                                                                                                                                                                                                                                                                                                                            <w:right w:val="none" w:sz="0" w:space="0" w:color="auto"/>
                                                                                                                                                                                                                                                                                                                          </w:divBdr>
                                                                                                                                                                                                                                                                                                                          <w:divsChild>
                                                                                                                                                                                                                                                                                                                            <w:div w:id="114255124">
                                                                                                                                                                                                                                                                                                                              <w:marLeft w:val="0"/>
                                                                                                                                                                                                                                                                                                                              <w:marRight w:val="0"/>
                                                                                                                                                                                                                                                                                                                              <w:marTop w:val="0"/>
                                                                                                                                                                                                                                                                                                                              <w:marBottom w:val="0"/>
                                                                                                                                                                                                                                                                                                                              <w:divBdr>
                                                                                                                                                                                                                                                                                                                                <w:top w:val="none" w:sz="0" w:space="0" w:color="auto"/>
                                                                                                                                                                                                                                                                                                                                <w:left w:val="none" w:sz="0" w:space="0" w:color="auto"/>
                                                                                                                                                                                                                                                                                                                                <w:bottom w:val="none" w:sz="0" w:space="0" w:color="auto"/>
                                                                                                                                                                                                                                                                                                                                <w:right w:val="none" w:sz="0" w:space="0" w:color="auto"/>
                                                                                                                                                                                                                                                                                                                              </w:divBdr>
                                                                                                                                                                                                                                                                                                                              <w:divsChild>
                                                                                                                                                                                                                                                                                                                                <w:div w:id="114255126">
                                                                                                                                                                                                                                                                                                                                  <w:marLeft w:val="0"/>
                                                                                                                                                                                                                                                                                                                                  <w:marRight w:val="0"/>
                                                                                                                                                                                                                                                                                                                                  <w:marTop w:val="0"/>
                                                                                                                                                                                                                                                                                                                                  <w:marBottom w:val="0"/>
                                                                                                                                                                                                                                                                                                                                  <w:divBdr>
                                                                                                                                                                                                                                                                                                                                    <w:top w:val="none" w:sz="0" w:space="0" w:color="auto"/>
                                                                                                                                                                                                                                                                                                                                    <w:left w:val="none" w:sz="0" w:space="0" w:color="auto"/>
                                                                                                                                                                                                                                                                                                                                    <w:bottom w:val="none" w:sz="0" w:space="0" w:color="auto"/>
                                                                                                                                                                                                                                                                                                                                    <w:right w:val="none" w:sz="0" w:space="0" w:color="auto"/>
                                                                                                                                                                                                                                                                                                                                  </w:divBdr>
                                                                                                                                                                                                                                                                                                                                  <w:divsChild>
                                                                                                                                                                                                                                                                                                                                    <w:div w:id="114255120">
                                                                                                                                                                                                                                                                                                                                      <w:marLeft w:val="0"/>
                                                                                                                                                                                                                                                                                                                                      <w:marRight w:val="0"/>
                                                                                                                                                                                                                                                                                                                                      <w:marTop w:val="0"/>
                                                                                                                                                                                                                                                                                                                                      <w:marBottom w:val="0"/>
                                                                                                                                                                                                                                                                                                                                      <w:divBdr>
                                                                                                                                                                                                                                                                                                                                        <w:top w:val="none" w:sz="0" w:space="0" w:color="auto"/>
                                                                                                                                                                                                                                                                                                                                        <w:left w:val="none" w:sz="0" w:space="0" w:color="auto"/>
                                                                                                                                                                                                                                                                                                                                        <w:bottom w:val="none" w:sz="0" w:space="0" w:color="auto"/>
                                                                                                                                                                                                                                                                                                                                        <w:right w:val="none" w:sz="0" w:space="0" w:color="auto"/>
                                                                                                                                                                                                                                                                                                                                      </w:divBdr>
                                                                                                                                                                                                                                                                                                                                      <w:divsChild>
                                                                                                                                                                                                                                                                                                                                        <w:div w:id="114255075">
                                                                                                                                                                                                                                                                                                                                          <w:marLeft w:val="0"/>
                                                                                                                                                                                                                                                                                                                                          <w:marRight w:val="0"/>
                                                                                                                                                                                                                                                                                                                                          <w:marTop w:val="0"/>
                                                                                                                                                                                                                                                                                                                                          <w:marBottom w:val="0"/>
                                                                                                                                                                                                                                                                                                                                          <w:divBdr>
                                                                                                                                                                                                                                                                                                                                            <w:top w:val="none" w:sz="0" w:space="0" w:color="auto"/>
                                                                                                                                                                                                                                                                                                                                            <w:left w:val="none" w:sz="0" w:space="0" w:color="auto"/>
                                                                                                                                                                                                                                                                                                                                            <w:bottom w:val="none" w:sz="0" w:space="0" w:color="auto"/>
                                                                                                                                                                                                                                                                                                                                            <w:right w:val="none" w:sz="0" w:space="0" w:color="auto"/>
                                                                                                                                                                                                                                                                                                                                          </w:divBdr>
                                                                                                                                                                                                                                                                                                                                          <w:divsChild>
                                                                                                                                                                                                                                                                                                                                            <w:div w:id="114255106">
                                                                                                                                                                                                                                                                                                                                              <w:marLeft w:val="0"/>
                                                                                                                                                                                                                                                                                                                                              <w:marRight w:val="0"/>
                                                                                                                                                                                                                                                                                                                                              <w:marTop w:val="0"/>
                                                                                                                                                                                                                                                                                                                                              <w:marBottom w:val="0"/>
                                                                                                                                                                                                                                                                                                                                              <w:divBdr>
                                                                                                                                                                                                                                                                                                                                                <w:top w:val="none" w:sz="0" w:space="0" w:color="auto"/>
                                                                                                                                                                                                                                                                                                                                                <w:left w:val="none" w:sz="0" w:space="0" w:color="auto"/>
                                                                                                                                                                                                                                                                                                                                                <w:bottom w:val="none" w:sz="0" w:space="0" w:color="auto"/>
                                                                                                                                                                                                                                                                                                                                                <w:right w:val="none" w:sz="0" w:space="0" w:color="auto"/>
                                                                                                                                                                                                                                                                                                                                              </w:divBdr>
                                                                                                                                                                                                                                                                                                                                              <w:divsChild>
                                                                                                                                                                                                                                                                                                                                                <w:div w:id="114255123">
                                                                                                                                                                                                                                                                                                                                                  <w:marLeft w:val="0"/>
                                                                                                                                                                                                                                                                                                                                                  <w:marRight w:val="0"/>
                                                                                                                                                                                                                                                                                                                                                  <w:marTop w:val="0"/>
                                                                                                                                                                                                                                                                                                                                                  <w:marBottom w:val="0"/>
                                                                                                                                                                                                                                                                                                                                                  <w:divBdr>
                                                                                                                                                                                                                                                                                                                                                    <w:top w:val="none" w:sz="0" w:space="0" w:color="auto"/>
                                                                                                                                                                                                                                                                                                                                                    <w:left w:val="none" w:sz="0" w:space="0" w:color="auto"/>
                                                                                                                                                                                                                                                                                                                                                    <w:bottom w:val="none" w:sz="0" w:space="0" w:color="auto"/>
                                                                                                                                                                                                                                                                                                                                                    <w:right w:val="none" w:sz="0" w:space="0" w:color="auto"/>
                                                                                                                                                                                                                                                                                                                                                  </w:divBdr>
                                                                                                                                                                                                                                                                                                                                                  <w:divsChild>
                                                                                                                                                                                                                                                                                                                                                    <w:div w:id="114255056">
                                                                                                                                                                                                                                                                                                                                                      <w:marLeft w:val="0"/>
                                                                                                                                                                                                                                                                                                                                                      <w:marRight w:val="0"/>
                                                                                                                                                                                                                                                                                                                                                      <w:marTop w:val="0"/>
                                                                                                                                                                                                                                                                                                                                                      <w:marBottom w:val="0"/>
                                                                                                                                                                                                                                                                                                                                                      <w:divBdr>
                                                                                                                                                                                                                                                                                                                                                        <w:top w:val="none" w:sz="0" w:space="0" w:color="auto"/>
                                                                                                                                                                                                                                                                                                                                                        <w:left w:val="none" w:sz="0" w:space="0" w:color="auto"/>
                                                                                                                                                                                                                                                                                                                                                        <w:bottom w:val="none" w:sz="0" w:space="0" w:color="auto"/>
                                                                                                                                                                                                                                                                                                                                                        <w:right w:val="none" w:sz="0" w:space="0" w:color="auto"/>
                                                                                                                                                                                                                                                                                                                                                      </w:divBdr>
                                                                                                                                                                                                                                                                                                                                                      <w:divsChild>
                                                                                                                                                                                                                                                                                                                                                        <w:div w:id="114255087">
                                                                                                                                                                                                                                                                                                                                                          <w:marLeft w:val="0"/>
                                                                                                                                                                                                                                                                                                                                                          <w:marRight w:val="0"/>
                                                                                                                                                                                                                                                                                                                                                          <w:marTop w:val="0"/>
                                                                                                                                                                                                                                                                                                                                                          <w:marBottom w:val="0"/>
                                                                                                                                                                                                                                                                                                                                                          <w:divBdr>
                                                                                                                                                                                                                                                                                                                                                            <w:top w:val="none" w:sz="0" w:space="0" w:color="auto"/>
                                                                                                                                                                                                                                                                                                                                                            <w:left w:val="none" w:sz="0" w:space="0" w:color="auto"/>
                                                                                                                                                                                                                                                                                                                                                            <w:bottom w:val="none" w:sz="0" w:space="0" w:color="auto"/>
                                                                                                                                                                                                                                                                                                                                                            <w:right w:val="none" w:sz="0" w:space="0" w:color="auto"/>
                                                                                                                                                                                                                                                                                                                                                          </w:divBdr>
                                                                                                                                                                                                                                                                                                                                                          <w:divsChild>
                                                                                                                                                                                                                                                                                                                                                            <w:div w:id="114255107">
                                                                                                                                                                                                                                                                                                                                                              <w:marLeft w:val="0"/>
                                                                                                                                                                                                                                                                                                                                                              <w:marRight w:val="0"/>
                                                                                                                                                                                                                                                                                                                                                              <w:marTop w:val="0"/>
                                                                                                                                                                                                                                                                                                                                                              <w:marBottom w:val="0"/>
                                                                                                                                                                                                                                                                                                                                                              <w:divBdr>
                                                                                                                                                                                                                                                                                                                                                                <w:top w:val="none" w:sz="0" w:space="0" w:color="auto"/>
                                                                                                                                                                                                                                                                                                                                                                <w:left w:val="none" w:sz="0" w:space="0" w:color="auto"/>
                                                                                                                                                                                                                                                                                                                                                                <w:bottom w:val="none" w:sz="0" w:space="0" w:color="auto"/>
                                                                                                                                                                                                                                                                                                                                                                <w:right w:val="none" w:sz="0" w:space="0" w:color="auto"/>
                                                                                                                                                                                                                                                                                                                                                              </w:divBdr>
                                                                                                                                                                                                                                                                                                                                                              <w:divsChild>
                                                                                                                                                                                                                                                                                                                                                                <w:div w:id="114255052">
                                                                                                                                                                                                                                                                                                                                                                  <w:marLeft w:val="0"/>
                                                                                                                                                                                                                                                                                                                                                                  <w:marRight w:val="0"/>
                                                                                                                                                                                                                                                                                                                                                                  <w:marTop w:val="0"/>
                                                                                                                                                                                                                                                                                                                                                                  <w:marBottom w:val="0"/>
                                                                                                                                                                                                                                                                                                                                                                  <w:divBdr>
                                                                                                                                                                                                                                                                                                                                                                    <w:top w:val="none" w:sz="0" w:space="0" w:color="auto"/>
                                                                                                                                                                                                                                                                                                                                                                    <w:left w:val="none" w:sz="0" w:space="0" w:color="auto"/>
                                                                                                                                                                                                                                                                                                                                                                    <w:bottom w:val="none" w:sz="0" w:space="0" w:color="auto"/>
                                                                                                                                                                                                                                                                                                                                                                    <w:right w:val="none" w:sz="0" w:space="0" w:color="auto"/>
                                                                                                                                                                                                                                                                                                                                                                  </w:divBdr>
                                                                                                                                                                                                                                                                                                                                                                  <w:divsChild>
                                                                                                                                                                                                                                                                                                                                                                    <w:div w:id="114255094">
                                                                                                                                                                                                                                                                                                                                                                      <w:marLeft w:val="0"/>
                                                                                                                                                                                                                                                                                                                                                                      <w:marRight w:val="0"/>
                                                                                                                                                                                                                                                                                                                                                                      <w:marTop w:val="0"/>
                                                                                                                                                                                                                                                                                                                                                                      <w:marBottom w:val="0"/>
                                                                                                                                                                                                                                                                                                                                                                      <w:divBdr>
                                                                                                                                                                                                                                                                                                                                                                        <w:top w:val="none" w:sz="0" w:space="0" w:color="auto"/>
                                                                                                                                                                                                                                                                                                                                                                        <w:left w:val="none" w:sz="0" w:space="0" w:color="auto"/>
                                                                                                                                                                                                                                                                                                                                                                        <w:bottom w:val="none" w:sz="0" w:space="0" w:color="auto"/>
                                                                                                                                                                                                                                                                                                                                                                        <w:right w:val="none" w:sz="0" w:space="0" w:color="auto"/>
                                                                                                                                                                                                                                                                                                                                                                      </w:divBdr>
                                                                                                                                                                                                                                                                                                                                                                      <w:divsChild>
                                                                                                                                                                                                                                                                                                                                                                        <w:div w:id="114255137">
                                                                                                                                                                                                                                                                                                                                                                          <w:marLeft w:val="0"/>
                                                                                                                                                                                                                                                                                                                                                                          <w:marRight w:val="0"/>
                                                                                                                                                                                                                                                                                                                                                                          <w:marTop w:val="0"/>
                                                                                                                                                                                                                                                                                                                                                                          <w:marBottom w:val="0"/>
                                                                                                                                                                                                                                                                                                                                                                          <w:divBdr>
                                                                                                                                                                                                                                                                                                                                                                            <w:top w:val="none" w:sz="0" w:space="0" w:color="auto"/>
                                                                                                                                                                                                                                                                                                                                                                            <w:left w:val="none" w:sz="0" w:space="0" w:color="auto"/>
                                                                                                                                                                                                                                                                                                                                                                            <w:bottom w:val="none" w:sz="0" w:space="0" w:color="auto"/>
                                                                                                                                                                                                                                                                                                                                                                            <w:right w:val="none" w:sz="0" w:space="0" w:color="auto"/>
                                                                                                                                                                                                                                                                                                                                                                          </w:divBdr>
                                                                                                                                                                                                                                                                                                                                                                          <w:divsChild>
                                                                                                                                                                                                                                                                                                                                                                            <w:div w:id="114255139">
                                                                                                                                                                                                                                                                                                                                                                              <w:marLeft w:val="0"/>
                                                                                                                                                                                                                                                                                                                                                                              <w:marRight w:val="0"/>
                                                                                                                                                                                                                                                                                                                                                                              <w:marTop w:val="0"/>
                                                                                                                                                                                                                                                                                                                                                                              <w:marBottom w:val="0"/>
                                                                                                                                                                                                                                                                                                                                                                              <w:divBdr>
                                                                                                                                                                                                                                                                                                                                                                                <w:top w:val="none" w:sz="0" w:space="0" w:color="auto"/>
                                                                                                                                                                                                                                                                                                                                                                                <w:left w:val="none" w:sz="0" w:space="0" w:color="auto"/>
                                                                                                                                                                                                                                                                                                                                                                                <w:bottom w:val="none" w:sz="0" w:space="0" w:color="auto"/>
                                                                                                                                                                                                                                                                                                                                                                                <w:right w:val="none" w:sz="0" w:space="0" w:color="auto"/>
                                                                                                                                                                                                                                                                                                                                                                              </w:divBdr>
                                                                                                                                                                                                                                                                                                                                                                              <w:divsChild>
                                                                                                                                                                                                                                                                                                                                                                                <w:div w:id="114255053">
                                                                                                                                                                                                                                                                                                                                                                                  <w:marLeft w:val="0"/>
                                                                                                                                                                                                                                                                                                                                                                                  <w:marRight w:val="0"/>
                                                                                                                                                                                                                                                                                                                                                                                  <w:marTop w:val="0"/>
                                                                                                                                                                                                                                                                                                                                                                                  <w:marBottom w:val="0"/>
                                                                                                                                                                                                                                                                                                                                                                                  <w:divBdr>
                                                                                                                                                                                                                                                                                                                                                                                    <w:top w:val="none" w:sz="0" w:space="0" w:color="auto"/>
                                                                                                                                                                                                                                                                                                                                                                                    <w:left w:val="none" w:sz="0" w:space="0" w:color="auto"/>
                                                                                                                                                                                                                                                                                                                                                                                    <w:bottom w:val="none" w:sz="0" w:space="0" w:color="auto"/>
                                                                                                                                                                                                                                                                                                                                                                                    <w:right w:val="none" w:sz="0" w:space="0" w:color="auto"/>
                                                                                                                                                                                                                                                                                                                                                                                  </w:divBdr>
                                                                                                                                                                                                                                                                                                                                                                                  <w:divsChild>
                                                                                                                                                                                                                                                                                                                                                                                    <w:div w:id="114255070">
                                                                                                                                                                                                                                                                                                                                                                                      <w:marLeft w:val="0"/>
                                                                                                                                                                                                                                                                                                                                                                                      <w:marRight w:val="0"/>
                                                                                                                                                                                                                                                                                                                                                                                      <w:marTop w:val="0"/>
                                                                                                                                                                                                                                                                                                                                                                                      <w:marBottom w:val="0"/>
                                                                                                                                                                                                                                                                                                                                                                                      <w:divBdr>
                                                                                                                                                                                                                                                                                                                                                                                        <w:top w:val="none" w:sz="0" w:space="0" w:color="auto"/>
                                                                                                                                                                                                                                                                                                                                                                                        <w:left w:val="none" w:sz="0" w:space="0" w:color="auto"/>
                                                                                                                                                                                                                                                                                                                                                                                        <w:bottom w:val="none" w:sz="0" w:space="0" w:color="auto"/>
                                                                                                                                                                                                                                                                                                                                                                                        <w:right w:val="none" w:sz="0" w:space="0" w:color="auto"/>
                                                                                                                                                                                                                                                                                                                                                                                      </w:divBdr>
                                                                                                                                                                                                                                                                                                                                                                                      <w:divsChild>
                                                                                                                                                                                                                                                                                                                                                                                        <w:div w:id="114255084">
                                                                                                                                                                                                                                                                                                                                                                                          <w:marLeft w:val="0"/>
                                                                                                                                                                                                                                                                                                                                                                                          <w:marRight w:val="0"/>
                                                                                                                                                                                                                                                                                                                                                                                          <w:marTop w:val="0"/>
                                                                                                                                                                                                                                                                                                                                                                                          <w:marBottom w:val="0"/>
                                                                                                                                                                                                                                                                                                                                                                                          <w:divBdr>
                                                                                                                                                                                                                                                                                                                                                                                            <w:top w:val="none" w:sz="0" w:space="0" w:color="auto"/>
                                                                                                                                                                                                                                                                                                                                                                                            <w:left w:val="none" w:sz="0" w:space="0" w:color="auto"/>
                                                                                                                                                                                                                                                                                                                                                                                            <w:bottom w:val="none" w:sz="0" w:space="0" w:color="auto"/>
                                                                                                                                                                                                                                                                                                                                                                                            <w:right w:val="none" w:sz="0" w:space="0" w:color="auto"/>
                                                                                                                                                                                                                                                                                                                                                                                          </w:divBdr>
                                                                                                                                                                                                                                                                                                                                                                                          <w:divsChild>
                                                                                                                                                                                                                                                                                                                                                                                            <w:div w:id="114255089">
                                                                                                                                                                                                                                                                                                                                                                                              <w:marLeft w:val="0"/>
                                                                                                                                                                                                                                                                                                                                                                                              <w:marRight w:val="0"/>
                                                                                                                                                                                                                                                                                                                                                                                              <w:marTop w:val="0"/>
                                                                                                                                                                                                                                                                                                                                                                                              <w:marBottom w:val="0"/>
                                                                                                                                                                                                                                                                                                                                                                                              <w:divBdr>
                                                                                                                                                                                                                                                                                                                                                                                                <w:top w:val="none" w:sz="0" w:space="0" w:color="auto"/>
                                                                                                                                                                                                                                                                                                                                                                                                <w:left w:val="none" w:sz="0" w:space="0" w:color="auto"/>
                                                                                                                                                                                                                                                                                                                                                                                                <w:bottom w:val="none" w:sz="0" w:space="0" w:color="auto"/>
                                                                                                                                                                                                                                                                                                                                                                                                <w:right w:val="none" w:sz="0" w:space="0" w:color="auto"/>
                                                                                                                                                                                                                                                                                                                                                                                              </w:divBdr>
                                                                                                                                                                                                                                                                                                                                                                                              <w:divsChild>
                                                                                                                                                                                                                                                                                                                                                                                                <w:div w:id="114255090">
                                                                                                                                                                                                                                                                                                                                                                                                  <w:marLeft w:val="0"/>
                                                                                                                                                                                                                                                                                                                                                                                                  <w:marRight w:val="0"/>
                                                                                                                                                                                                                                                                                                                                                                                                  <w:marTop w:val="0"/>
                                                                                                                                                                                                                                                                                                                                                                                                  <w:marBottom w:val="0"/>
                                                                                                                                                                                                                                                                                                                                                                                                  <w:divBdr>
                                                                                                                                                                                                                                                                                                                                                                                                    <w:top w:val="none" w:sz="0" w:space="0" w:color="auto"/>
                                                                                                                                                                                                                                                                                                                                                                                                    <w:left w:val="none" w:sz="0" w:space="0" w:color="auto"/>
                                                                                                                                                                                                                                                                                                                                                                                                    <w:bottom w:val="none" w:sz="0" w:space="0" w:color="auto"/>
                                                                                                                                                                                                                                                                                                                                                                                                    <w:right w:val="none" w:sz="0" w:space="0" w:color="auto"/>
                                                                                                                                                                                                                                                                                                                                                                                                  </w:divBdr>
                                                                                                                                                                                                                                                                                                                                                                                                  <w:divsChild>
                                                                                                                                                                                                                                                                                                                                                                                                    <w:div w:id="114255037">
                                                                                                                                                                                                                                                                                                                                                                                                      <w:marLeft w:val="0"/>
                                                                                                                                                                                                                                                                                                                                                                                                      <w:marRight w:val="0"/>
                                                                                                                                                                                                                                                                                                                                                                                                      <w:marTop w:val="0"/>
                                                                                                                                                                                                                                                                                                                                                                                                      <w:marBottom w:val="0"/>
                                                                                                                                                                                                                                                                                                                                                                                                      <w:divBdr>
                                                                                                                                                                                                                                                                                                                                                                                                        <w:top w:val="none" w:sz="0" w:space="0" w:color="auto"/>
                                                                                                                                                                                                                                                                                                                                                                                                        <w:left w:val="none" w:sz="0" w:space="0" w:color="auto"/>
                                                                                                                                                                                                                                                                                                                                                                                                        <w:bottom w:val="none" w:sz="0" w:space="0" w:color="auto"/>
                                                                                                                                                                                                                                                                                                                                                                                                        <w:right w:val="none" w:sz="0" w:space="0" w:color="auto"/>
                                                                                                                                                                                                                                                                                                                                                                                                      </w:divBdr>
                                                                                                                                                                                                                                                                                                                                                                                                      <w:divsChild>
                                                                                                                                                                                                                                                                                                                                                                                                        <w:div w:id="114255118">
                                                                                                                                                                                                                                                                                                                                                                                                          <w:marLeft w:val="0"/>
                                                                                                                                                                                                                                                                                                                                                                                                          <w:marRight w:val="0"/>
                                                                                                                                                                                                                                                                                                                                                                                                          <w:marTop w:val="0"/>
                                                                                                                                                                                                                                                                                                                                                                                                          <w:marBottom w:val="0"/>
                                                                                                                                                                                                                                                                                                                                                                                                          <w:divBdr>
                                                                                                                                                                                                                                                                                                                                                                                                            <w:top w:val="none" w:sz="0" w:space="0" w:color="auto"/>
                                                                                                                                                                                                                                                                                                                                                                                                            <w:left w:val="none" w:sz="0" w:space="0" w:color="auto"/>
                                                                                                                                                                                                                                                                                                                                                                                                            <w:bottom w:val="none" w:sz="0" w:space="0" w:color="auto"/>
                                                                                                                                                                                                                                                                                                                                                                                                            <w:right w:val="none" w:sz="0" w:space="0" w:color="auto"/>
                                                                                                                                                                                                                                                                                                                                                                                                          </w:divBdr>
                                                                                                                                                                                                                                                                                                                                                                                                          <w:divsChild>
                                                                                                                                                                                                                                                                                                                                                                                                            <w:div w:id="114255122">
                                                                                                                                                                                                                                                                                                                                                                                                              <w:marLeft w:val="0"/>
                                                                                                                                                                                                                                                                                                                                                                                                              <w:marRight w:val="0"/>
                                                                                                                                                                                                                                                                                                                                                                                                              <w:marTop w:val="0"/>
                                                                                                                                                                                                                                                                                                                                                                                                              <w:marBottom w:val="0"/>
                                                                                                                                                                                                                                                                                                                                                                                                              <w:divBdr>
                                                                                                                                                                                                                                                                                                                                                                                                                <w:top w:val="none" w:sz="0" w:space="0" w:color="auto"/>
                                                                                                                                                                                                                                                                                                                                                                                                                <w:left w:val="none" w:sz="0" w:space="0" w:color="auto"/>
                                                                                                                                                                                                                                                                                                                                                                                                                <w:bottom w:val="none" w:sz="0" w:space="0" w:color="auto"/>
                                                                                                                                                                                                                                                                                                                                                                                                                <w:right w:val="none" w:sz="0" w:space="0" w:color="auto"/>
                                                                                                                                                                                                                                                                                                                                                                                                              </w:divBdr>
                                                                                                                                                                                                                                                                                                                                                                                                              <w:divsChild>
                                                                                                                                                                                                                                                                                                                                                                                                                <w:div w:id="1142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255081">
      <w:marLeft w:val="0"/>
      <w:marRight w:val="0"/>
      <w:marTop w:val="0"/>
      <w:marBottom w:val="0"/>
      <w:divBdr>
        <w:top w:val="none" w:sz="0" w:space="0" w:color="auto"/>
        <w:left w:val="none" w:sz="0" w:space="0" w:color="auto"/>
        <w:bottom w:val="none" w:sz="0" w:space="0" w:color="auto"/>
        <w:right w:val="none" w:sz="0" w:space="0" w:color="auto"/>
      </w:divBdr>
    </w:div>
    <w:div w:id="114255082">
      <w:marLeft w:val="0"/>
      <w:marRight w:val="0"/>
      <w:marTop w:val="0"/>
      <w:marBottom w:val="0"/>
      <w:divBdr>
        <w:top w:val="none" w:sz="0" w:space="0" w:color="auto"/>
        <w:left w:val="none" w:sz="0" w:space="0" w:color="auto"/>
        <w:bottom w:val="none" w:sz="0" w:space="0" w:color="auto"/>
        <w:right w:val="none" w:sz="0" w:space="0" w:color="auto"/>
      </w:divBdr>
    </w:div>
    <w:div w:id="114255095">
      <w:marLeft w:val="0"/>
      <w:marRight w:val="0"/>
      <w:marTop w:val="0"/>
      <w:marBottom w:val="0"/>
      <w:divBdr>
        <w:top w:val="none" w:sz="0" w:space="0" w:color="auto"/>
        <w:left w:val="none" w:sz="0" w:space="0" w:color="auto"/>
        <w:bottom w:val="none" w:sz="0" w:space="0" w:color="auto"/>
        <w:right w:val="none" w:sz="0" w:space="0" w:color="auto"/>
      </w:divBdr>
    </w:div>
    <w:div w:id="114255099">
      <w:marLeft w:val="0"/>
      <w:marRight w:val="0"/>
      <w:marTop w:val="0"/>
      <w:marBottom w:val="0"/>
      <w:divBdr>
        <w:top w:val="none" w:sz="0" w:space="0" w:color="auto"/>
        <w:left w:val="none" w:sz="0" w:space="0" w:color="auto"/>
        <w:bottom w:val="none" w:sz="0" w:space="0" w:color="auto"/>
        <w:right w:val="none" w:sz="0" w:space="0" w:color="auto"/>
      </w:divBdr>
    </w:div>
    <w:div w:id="114255108">
      <w:marLeft w:val="0"/>
      <w:marRight w:val="0"/>
      <w:marTop w:val="0"/>
      <w:marBottom w:val="0"/>
      <w:divBdr>
        <w:top w:val="none" w:sz="0" w:space="0" w:color="auto"/>
        <w:left w:val="none" w:sz="0" w:space="0" w:color="auto"/>
        <w:bottom w:val="none" w:sz="0" w:space="0" w:color="auto"/>
        <w:right w:val="none" w:sz="0" w:space="0" w:color="auto"/>
      </w:divBdr>
    </w:div>
    <w:div w:id="114255142">
      <w:marLeft w:val="0"/>
      <w:marRight w:val="0"/>
      <w:marTop w:val="0"/>
      <w:marBottom w:val="0"/>
      <w:divBdr>
        <w:top w:val="none" w:sz="0" w:space="0" w:color="auto"/>
        <w:left w:val="none" w:sz="0" w:space="0" w:color="auto"/>
        <w:bottom w:val="none" w:sz="0" w:space="0" w:color="auto"/>
        <w:right w:val="none" w:sz="0" w:space="0" w:color="auto"/>
      </w:divBdr>
    </w:div>
    <w:div w:id="114255144">
      <w:marLeft w:val="0"/>
      <w:marRight w:val="0"/>
      <w:marTop w:val="0"/>
      <w:marBottom w:val="0"/>
      <w:divBdr>
        <w:top w:val="none" w:sz="0" w:space="0" w:color="auto"/>
        <w:left w:val="none" w:sz="0" w:space="0" w:color="auto"/>
        <w:bottom w:val="none" w:sz="0" w:space="0" w:color="auto"/>
        <w:right w:val="none" w:sz="0" w:space="0" w:color="auto"/>
      </w:divBdr>
    </w:div>
    <w:div w:id="623921717">
      <w:bodyDiv w:val="1"/>
      <w:marLeft w:val="0"/>
      <w:marRight w:val="0"/>
      <w:marTop w:val="0"/>
      <w:marBottom w:val="0"/>
      <w:divBdr>
        <w:top w:val="none" w:sz="0" w:space="0" w:color="auto"/>
        <w:left w:val="none" w:sz="0" w:space="0" w:color="auto"/>
        <w:bottom w:val="none" w:sz="0" w:space="0" w:color="auto"/>
        <w:right w:val="none" w:sz="0" w:space="0" w:color="auto"/>
      </w:divBdr>
    </w:div>
    <w:div w:id="1165629003">
      <w:bodyDiv w:val="1"/>
      <w:marLeft w:val="0"/>
      <w:marRight w:val="0"/>
      <w:marTop w:val="0"/>
      <w:marBottom w:val="0"/>
      <w:divBdr>
        <w:top w:val="none" w:sz="0" w:space="0" w:color="auto"/>
        <w:left w:val="none" w:sz="0" w:space="0" w:color="auto"/>
        <w:bottom w:val="none" w:sz="0" w:space="0" w:color="auto"/>
        <w:right w:val="none" w:sz="0" w:space="0" w:color="auto"/>
      </w:divBdr>
      <w:divsChild>
        <w:div w:id="1078332612">
          <w:marLeft w:val="0"/>
          <w:marRight w:val="0"/>
          <w:marTop w:val="0"/>
          <w:marBottom w:val="0"/>
          <w:divBdr>
            <w:top w:val="none" w:sz="0" w:space="0" w:color="auto"/>
            <w:left w:val="none" w:sz="0" w:space="0" w:color="auto"/>
            <w:bottom w:val="none" w:sz="0" w:space="0" w:color="auto"/>
            <w:right w:val="none" w:sz="0" w:space="0" w:color="auto"/>
          </w:divBdr>
          <w:divsChild>
            <w:div w:id="1519661841">
              <w:marLeft w:val="0"/>
              <w:marRight w:val="0"/>
              <w:marTop w:val="0"/>
              <w:marBottom w:val="0"/>
              <w:divBdr>
                <w:top w:val="none" w:sz="0" w:space="0" w:color="auto"/>
                <w:left w:val="none" w:sz="0" w:space="0" w:color="auto"/>
                <w:bottom w:val="none" w:sz="0" w:space="0" w:color="auto"/>
                <w:right w:val="none" w:sz="0" w:space="0" w:color="auto"/>
              </w:divBdr>
              <w:divsChild>
                <w:div w:id="225141683">
                  <w:marLeft w:val="0"/>
                  <w:marRight w:val="0"/>
                  <w:marTop w:val="0"/>
                  <w:marBottom w:val="0"/>
                  <w:divBdr>
                    <w:top w:val="none" w:sz="0" w:space="0" w:color="auto"/>
                    <w:left w:val="none" w:sz="0" w:space="0" w:color="auto"/>
                    <w:bottom w:val="none" w:sz="0" w:space="0" w:color="auto"/>
                    <w:right w:val="none" w:sz="0" w:space="0" w:color="auto"/>
                  </w:divBdr>
                  <w:divsChild>
                    <w:div w:id="273827650">
                      <w:marLeft w:val="0"/>
                      <w:marRight w:val="0"/>
                      <w:marTop w:val="0"/>
                      <w:marBottom w:val="0"/>
                      <w:divBdr>
                        <w:top w:val="none" w:sz="0" w:space="0" w:color="auto"/>
                        <w:left w:val="none" w:sz="0" w:space="0" w:color="auto"/>
                        <w:bottom w:val="none" w:sz="0" w:space="0" w:color="auto"/>
                        <w:right w:val="none" w:sz="0" w:space="0" w:color="auto"/>
                      </w:divBdr>
                      <w:divsChild>
                        <w:div w:id="455294741">
                          <w:marLeft w:val="0"/>
                          <w:marRight w:val="0"/>
                          <w:marTop w:val="0"/>
                          <w:marBottom w:val="0"/>
                          <w:divBdr>
                            <w:top w:val="none" w:sz="0" w:space="0" w:color="auto"/>
                            <w:left w:val="none" w:sz="0" w:space="0" w:color="auto"/>
                            <w:bottom w:val="none" w:sz="0" w:space="0" w:color="auto"/>
                            <w:right w:val="none" w:sz="0" w:space="0" w:color="auto"/>
                          </w:divBdr>
                          <w:divsChild>
                            <w:div w:id="580600448">
                              <w:marLeft w:val="0"/>
                              <w:marRight w:val="0"/>
                              <w:marTop w:val="0"/>
                              <w:marBottom w:val="0"/>
                              <w:divBdr>
                                <w:top w:val="none" w:sz="0" w:space="0" w:color="auto"/>
                                <w:left w:val="none" w:sz="0" w:space="0" w:color="auto"/>
                                <w:bottom w:val="none" w:sz="0" w:space="0" w:color="auto"/>
                                <w:right w:val="none" w:sz="0" w:space="0" w:color="auto"/>
                              </w:divBdr>
                              <w:divsChild>
                                <w:div w:id="1106384963">
                                  <w:marLeft w:val="0"/>
                                  <w:marRight w:val="0"/>
                                  <w:marTop w:val="0"/>
                                  <w:marBottom w:val="0"/>
                                  <w:divBdr>
                                    <w:top w:val="none" w:sz="0" w:space="0" w:color="auto"/>
                                    <w:left w:val="none" w:sz="0" w:space="0" w:color="auto"/>
                                    <w:bottom w:val="none" w:sz="0" w:space="0" w:color="auto"/>
                                    <w:right w:val="none" w:sz="0" w:space="0" w:color="auto"/>
                                  </w:divBdr>
                                  <w:divsChild>
                                    <w:div w:id="522285008">
                                      <w:marLeft w:val="0"/>
                                      <w:marRight w:val="0"/>
                                      <w:marTop w:val="0"/>
                                      <w:marBottom w:val="0"/>
                                      <w:divBdr>
                                        <w:top w:val="none" w:sz="0" w:space="0" w:color="auto"/>
                                        <w:left w:val="none" w:sz="0" w:space="0" w:color="auto"/>
                                        <w:bottom w:val="none" w:sz="0" w:space="0" w:color="auto"/>
                                        <w:right w:val="none" w:sz="0" w:space="0" w:color="auto"/>
                                      </w:divBdr>
                                      <w:divsChild>
                                        <w:div w:id="442656923">
                                          <w:marLeft w:val="0"/>
                                          <w:marRight w:val="0"/>
                                          <w:marTop w:val="0"/>
                                          <w:marBottom w:val="0"/>
                                          <w:divBdr>
                                            <w:top w:val="none" w:sz="0" w:space="0" w:color="auto"/>
                                            <w:left w:val="none" w:sz="0" w:space="0" w:color="auto"/>
                                            <w:bottom w:val="none" w:sz="0" w:space="0" w:color="auto"/>
                                            <w:right w:val="none" w:sz="0" w:space="0" w:color="auto"/>
                                          </w:divBdr>
                                          <w:divsChild>
                                            <w:div w:id="940338744">
                                              <w:marLeft w:val="0"/>
                                              <w:marRight w:val="0"/>
                                              <w:marTop w:val="0"/>
                                              <w:marBottom w:val="0"/>
                                              <w:divBdr>
                                                <w:top w:val="none" w:sz="0" w:space="0" w:color="auto"/>
                                                <w:left w:val="none" w:sz="0" w:space="0" w:color="auto"/>
                                                <w:bottom w:val="none" w:sz="0" w:space="0" w:color="auto"/>
                                                <w:right w:val="none" w:sz="0" w:space="0" w:color="auto"/>
                                              </w:divBdr>
                                              <w:divsChild>
                                                <w:div w:id="951593445">
                                                  <w:marLeft w:val="0"/>
                                                  <w:marRight w:val="0"/>
                                                  <w:marTop w:val="0"/>
                                                  <w:marBottom w:val="0"/>
                                                  <w:divBdr>
                                                    <w:top w:val="none" w:sz="0" w:space="0" w:color="auto"/>
                                                    <w:left w:val="none" w:sz="0" w:space="0" w:color="auto"/>
                                                    <w:bottom w:val="none" w:sz="0" w:space="0" w:color="auto"/>
                                                    <w:right w:val="none" w:sz="0" w:space="0" w:color="auto"/>
                                                  </w:divBdr>
                                                  <w:divsChild>
                                                    <w:div w:id="1955092545">
                                                      <w:marLeft w:val="0"/>
                                                      <w:marRight w:val="0"/>
                                                      <w:marTop w:val="0"/>
                                                      <w:marBottom w:val="0"/>
                                                      <w:divBdr>
                                                        <w:top w:val="none" w:sz="0" w:space="0" w:color="auto"/>
                                                        <w:left w:val="none" w:sz="0" w:space="0" w:color="auto"/>
                                                        <w:bottom w:val="none" w:sz="0" w:space="0" w:color="auto"/>
                                                        <w:right w:val="none" w:sz="0" w:space="0" w:color="auto"/>
                                                      </w:divBdr>
                                                      <w:divsChild>
                                                        <w:div w:id="1600984952">
                                                          <w:marLeft w:val="0"/>
                                                          <w:marRight w:val="0"/>
                                                          <w:marTop w:val="0"/>
                                                          <w:marBottom w:val="0"/>
                                                          <w:divBdr>
                                                            <w:top w:val="none" w:sz="0" w:space="0" w:color="auto"/>
                                                            <w:left w:val="none" w:sz="0" w:space="0" w:color="auto"/>
                                                            <w:bottom w:val="none" w:sz="0" w:space="0" w:color="auto"/>
                                                            <w:right w:val="none" w:sz="0" w:space="0" w:color="auto"/>
                                                          </w:divBdr>
                                                          <w:divsChild>
                                                            <w:div w:id="284194309">
                                                              <w:marLeft w:val="0"/>
                                                              <w:marRight w:val="0"/>
                                                              <w:marTop w:val="0"/>
                                                              <w:marBottom w:val="0"/>
                                                              <w:divBdr>
                                                                <w:top w:val="none" w:sz="0" w:space="0" w:color="auto"/>
                                                                <w:left w:val="none" w:sz="0" w:space="0" w:color="auto"/>
                                                                <w:bottom w:val="none" w:sz="0" w:space="0" w:color="auto"/>
                                                                <w:right w:val="none" w:sz="0" w:space="0" w:color="auto"/>
                                                              </w:divBdr>
                                                              <w:divsChild>
                                                                <w:div w:id="1224101753">
                                                                  <w:marLeft w:val="0"/>
                                                                  <w:marRight w:val="0"/>
                                                                  <w:marTop w:val="0"/>
                                                                  <w:marBottom w:val="0"/>
                                                                  <w:divBdr>
                                                                    <w:top w:val="none" w:sz="0" w:space="0" w:color="auto"/>
                                                                    <w:left w:val="none" w:sz="0" w:space="0" w:color="auto"/>
                                                                    <w:bottom w:val="none" w:sz="0" w:space="0" w:color="auto"/>
                                                                    <w:right w:val="none" w:sz="0" w:space="0" w:color="auto"/>
                                                                  </w:divBdr>
                                                                  <w:divsChild>
                                                                    <w:div w:id="59601851">
                                                                      <w:marLeft w:val="0"/>
                                                                      <w:marRight w:val="0"/>
                                                                      <w:marTop w:val="0"/>
                                                                      <w:marBottom w:val="0"/>
                                                                      <w:divBdr>
                                                                        <w:top w:val="none" w:sz="0" w:space="0" w:color="auto"/>
                                                                        <w:left w:val="none" w:sz="0" w:space="0" w:color="auto"/>
                                                                        <w:bottom w:val="none" w:sz="0" w:space="0" w:color="auto"/>
                                                                        <w:right w:val="none" w:sz="0" w:space="0" w:color="auto"/>
                                                                      </w:divBdr>
                                                                    </w:div>
                                                                    <w:div w:id="1820615284">
                                                                      <w:marLeft w:val="0"/>
                                                                      <w:marRight w:val="0"/>
                                                                      <w:marTop w:val="0"/>
                                                                      <w:marBottom w:val="0"/>
                                                                      <w:divBdr>
                                                                        <w:top w:val="none" w:sz="0" w:space="0" w:color="auto"/>
                                                                        <w:left w:val="none" w:sz="0" w:space="0" w:color="auto"/>
                                                                        <w:bottom w:val="none" w:sz="0" w:space="0" w:color="auto"/>
                                                                        <w:right w:val="none" w:sz="0" w:space="0" w:color="auto"/>
                                                                      </w:divBdr>
                                                                    </w:div>
                                                                    <w:div w:id="2009600267">
                                                                      <w:marLeft w:val="0"/>
                                                                      <w:marRight w:val="0"/>
                                                                      <w:marTop w:val="0"/>
                                                                      <w:marBottom w:val="0"/>
                                                                      <w:divBdr>
                                                                        <w:top w:val="none" w:sz="0" w:space="0" w:color="auto"/>
                                                                        <w:left w:val="none" w:sz="0" w:space="0" w:color="auto"/>
                                                                        <w:bottom w:val="none" w:sz="0" w:space="0" w:color="auto"/>
                                                                        <w:right w:val="none" w:sz="0" w:space="0" w:color="auto"/>
                                                                      </w:divBdr>
                                                                    </w:div>
                                                                    <w:div w:id="1692149643">
                                                                      <w:marLeft w:val="0"/>
                                                                      <w:marRight w:val="0"/>
                                                                      <w:marTop w:val="0"/>
                                                                      <w:marBottom w:val="0"/>
                                                                      <w:divBdr>
                                                                        <w:top w:val="none" w:sz="0" w:space="0" w:color="auto"/>
                                                                        <w:left w:val="none" w:sz="0" w:space="0" w:color="auto"/>
                                                                        <w:bottom w:val="none" w:sz="0" w:space="0" w:color="auto"/>
                                                                        <w:right w:val="none" w:sz="0" w:space="0" w:color="auto"/>
                                                                      </w:divBdr>
                                                                    </w:div>
                                                                    <w:div w:id="1844541095">
                                                                      <w:marLeft w:val="0"/>
                                                                      <w:marRight w:val="0"/>
                                                                      <w:marTop w:val="0"/>
                                                                      <w:marBottom w:val="0"/>
                                                                      <w:divBdr>
                                                                        <w:top w:val="none" w:sz="0" w:space="0" w:color="auto"/>
                                                                        <w:left w:val="none" w:sz="0" w:space="0" w:color="auto"/>
                                                                        <w:bottom w:val="none" w:sz="0" w:space="0" w:color="auto"/>
                                                                        <w:right w:val="none" w:sz="0" w:space="0" w:color="auto"/>
                                                                      </w:divBdr>
                                                                    </w:div>
                                                                    <w:div w:id="1220559076">
                                                                      <w:marLeft w:val="0"/>
                                                                      <w:marRight w:val="0"/>
                                                                      <w:marTop w:val="0"/>
                                                                      <w:marBottom w:val="0"/>
                                                                      <w:divBdr>
                                                                        <w:top w:val="none" w:sz="0" w:space="0" w:color="auto"/>
                                                                        <w:left w:val="none" w:sz="0" w:space="0" w:color="auto"/>
                                                                        <w:bottom w:val="none" w:sz="0" w:space="0" w:color="auto"/>
                                                                        <w:right w:val="none" w:sz="0" w:space="0" w:color="auto"/>
                                                                      </w:divBdr>
                                                                    </w:div>
                                                                    <w:div w:id="447312452">
                                                                      <w:marLeft w:val="0"/>
                                                                      <w:marRight w:val="0"/>
                                                                      <w:marTop w:val="0"/>
                                                                      <w:marBottom w:val="0"/>
                                                                      <w:divBdr>
                                                                        <w:top w:val="none" w:sz="0" w:space="0" w:color="auto"/>
                                                                        <w:left w:val="none" w:sz="0" w:space="0" w:color="auto"/>
                                                                        <w:bottom w:val="none" w:sz="0" w:space="0" w:color="auto"/>
                                                                        <w:right w:val="none" w:sz="0" w:space="0" w:color="auto"/>
                                                                      </w:divBdr>
                                                                    </w:div>
                                                                    <w:div w:id="8236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0613999">
      <w:bodyDiv w:val="1"/>
      <w:marLeft w:val="0"/>
      <w:marRight w:val="0"/>
      <w:marTop w:val="0"/>
      <w:marBottom w:val="0"/>
      <w:divBdr>
        <w:top w:val="none" w:sz="0" w:space="0" w:color="auto"/>
        <w:left w:val="none" w:sz="0" w:space="0" w:color="auto"/>
        <w:bottom w:val="none" w:sz="0" w:space="0" w:color="auto"/>
        <w:right w:val="none" w:sz="0" w:space="0" w:color="auto"/>
      </w:divBdr>
    </w:div>
    <w:div w:id="1564177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 TargetMode="External"/><Relationship Id="rId12" Type="http://schemas.openxmlformats.org/officeDocument/2006/relationships/hyperlink" Target="http://www.impactstory.org/" TargetMode="External"/><Relationship Id="rId13" Type="http://schemas.openxmlformats.org/officeDocument/2006/relationships/hyperlink" Target="https://zenodo.org/"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563C3-44F4-074E-AD1F-C0CEEFD3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3328</Words>
  <Characters>18975</Characters>
  <Application>Microsoft Macintosh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Analysis of the protein domain and domain architecture content in fungi and its application in the search of new antifungal targets</vt:lpstr>
      <vt:lpstr>Analysis of the protein domain and domain architecture content in fungi and its application in the search of new antifungal targets</vt:lpstr>
    </vt:vector>
  </TitlesOfParts>
  <Company>Hewlett-Packard Company</Company>
  <LinksUpToDate>false</LinksUpToDate>
  <CharactersWithSpaces>22259</CharactersWithSpaces>
  <SharedDoc>false</SharedDoc>
  <HLinks>
    <vt:vector size="78" baseType="variant">
      <vt:variant>
        <vt:i4>589834</vt:i4>
      </vt:variant>
      <vt:variant>
        <vt:i4>255</vt:i4>
      </vt:variant>
      <vt:variant>
        <vt:i4>0</vt:i4>
      </vt:variant>
      <vt:variant>
        <vt:i4>5</vt:i4>
      </vt:variant>
      <vt:variant>
        <vt:lpwstr>http://www.ebi.ac.uk/~fkrueger/mapChEMBLPfam/</vt:lpwstr>
      </vt:variant>
      <vt:variant>
        <vt:lpwstr/>
      </vt:variant>
      <vt:variant>
        <vt:i4>7274553</vt:i4>
      </vt:variant>
      <vt:variant>
        <vt:i4>246</vt:i4>
      </vt:variant>
      <vt:variant>
        <vt:i4>0</vt:i4>
      </vt:variant>
      <vt:variant>
        <vt:i4>5</vt:i4>
      </vt:variant>
      <vt:variant>
        <vt:lpwstr>http://www.life-worldwide.org/</vt:lpwstr>
      </vt:variant>
      <vt:variant>
        <vt:lpwstr/>
      </vt:variant>
      <vt:variant>
        <vt:i4>3342450</vt:i4>
      </vt:variant>
      <vt:variant>
        <vt:i4>234</vt:i4>
      </vt:variant>
      <vt:variant>
        <vt:i4>0</vt:i4>
      </vt:variant>
      <vt:variant>
        <vt:i4>5</vt:i4>
      </vt:variant>
      <vt:variant>
        <vt:lpwstr>http://www.theseed.org/</vt:lpwstr>
      </vt:variant>
      <vt:variant>
        <vt:lpwstr/>
      </vt:variant>
      <vt:variant>
        <vt:i4>3801128</vt:i4>
      </vt:variant>
      <vt:variant>
        <vt:i4>231</vt:i4>
      </vt:variant>
      <vt:variant>
        <vt:i4>0</vt:i4>
      </vt:variant>
      <vt:variant>
        <vt:i4>5</vt:i4>
      </vt:variant>
      <vt:variant>
        <vt:lpwstr>http://metacyc.org/</vt:lpwstr>
      </vt:variant>
      <vt:variant>
        <vt:lpwstr/>
      </vt:variant>
      <vt:variant>
        <vt:i4>1900575</vt:i4>
      </vt:variant>
      <vt:variant>
        <vt:i4>228</vt:i4>
      </vt:variant>
      <vt:variant>
        <vt:i4>0</vt:i4>
      </vt:variant>
      <vt:variant>
        <vt:i4>5</vt:i4>
      </vt:variant>
      <vt:variant>
        <vt:lpwstr>http://www.genome.jp/kegg</vt:lpwstr>
      </vt:variant>
      <vt:variant>
        <vt:lpwstr/>
      </vt:variant>
      <vt:variant>
        <vt:i4>2883644</vt:i4>
      </vt:variant>
      <vt:variant>
        <vt:i4>222</vt:i4>
      </vt:variant>
      <vt:variant>
        <vt:i4>0</vt:i4>
      </vt:variant>
      <vt:variant>
        <vt:i4>5</vt:i4>
      </vt:variant>
      <vt:variant>
        <vt:lpwstr>http://www.unipathway.org/</vt:lpwstr>
      </vt:variant>
      <vt:variant>
        <vt:lpwstr/>
      </vt:variant>
      <vt:variant>
        <vt:i4>393225</vt:i4>
      </vt:variant>
      <vt:variant>
        <vt:i4>213</vt:i4>
      </vt:variant>
      <vt:variant>
        <vt:i4>0</vt:i4>
      </vt:variant>
      <vt:variant>
        <vt:i4>5</vt:i4>
      </vt:variant>
      <vt:variant>
        <vt:lpwstr>https://github.com/alexbarrera/fungidomDB</vt:lpwstr>
      </vt:variant>
      <vt:variant>
        <vt:lpwstr/>
      </vt:variant>
      <vt:variant>
        <vt:i4>6226010</vt:i4>
      </vt:variant>
      <vt:variant>
        <vt:i4>204</vt:i4>
      </vt:variant>
      <vt:variant>
        <vt:i4>0</vt:i4>
      </vt:variant>
      <vt:variant>
        <vt:i4>5</vt:i4>
      </vt:variant>
      <vt:variant>
        <vt:lpwstr>http://www.r-project.org/</vt:lpwstr>
      </vt:variant>
      <vt:variant>
        <vt:lpwstr/>
      </vt:variant>
      <vt:variant>
        <vt:i4>4259919</vt:i4>
      </vt:variant>
      <vt:variant>
        <vt:i4>195</vt:i4>
      </vt:variant>
      <vt:variant>
        <vt:i4>0</vt:i4>
      </vt:variant>
      <vt:variant>
        <vt:i4>5</vt:i4>
      </vt:variant>
      <vt:variant>
        <vt:lpwstr>http://www.geneontology.org/</vt:lpwstr>
      </vt:variant>
      <vt:variant>
        <vt:lpwstr/>
      </vt:variant>
      <vt:variant>
        <vt:i4>1507331</vt:i4>
      </vt:variant>
      <vt:variant>
        <vt:i4>189</vt:i4>
      </vt:variant>
      <vt:variant>
        <vt:i4>0</vt:i4>
      </vt:variant>
      <vt:variant>
        <vt:i4>5</vt:i4>
      </vt:variant>
      <vt:variant>
        <vt:lpwstr>ftp://ftp.sanger.ac.uk/pub/databases/Pfam/releases/Pfam27.0/</vt:lpwstr>
      </vt:variant>
      <vt:variant>
        <vt:lpwstr/>
      </vt:variant>
      <vt:variant>
        <vt:i4>3735677</vt:i4>
      </vt:variant>
      <vt:variant>
        <vt:i4>180</vt:i4>
      </vt:variant>
      <vt:variant>
        <vt:i4>0</vt:i4>
      </vt:variant>
      <vt:variant>
        <vt:i4>5</vt:i4>
      </vt:variant>
      <vt:variant>
        <vt:lpwstr>http://www.uniprot.org/</vt:lpwstr>
      </vt:variant>
      <vt:variant>
        <vt:lpwstr/>
      </vt:variant>
      <vt:variant>
        <vt:i4>393225</vt:i4>
      </vt:variant>
      <vt:variant>
        <vt:i4>177</vt:i4>
      </vt:variant>
      <vt:variant>
        <vt:i4>0</vt:i4>
      </vt:variant>
      <vt:variant>
        <vt:i4>5</vt:i4>
      </vt:variant>
      <vt:variant>
        <vt:lpwstr>https://github.com/alexbarrera/fungidomDB</vt:lpwstr>
      </vt:variant>
      <vt:variant>
        <vt:lpwstr/>
      </vt:variant>
      <vt:variant>
        <vt:i4>4325436</vt:i4>
      </vt:variant>
      <vt:variant>
        <vt:i4>111</vt:i4>
      </vt:variant>
      <vt:variant>
        <vt:i4>0</vt:i4>
      </vt:variant>
      <vt:variant>
        <vt:i4>5</vt:i4>
      </vt:variant>
      <vt:variant>
        <vt:lpwstr>http://en.wikipedia.org/wiki/Antibiotic_resistance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protein domain and domain architecture content in fungi and its application in the search of new antifungal targets</dc:title>
  <dc:creator>Alejandro Barrera</dc:creator>
  <cp:lastModifiedBy>Yasset Perez-Riverol</cp:lastModifiedBy>
  <cp:revision>26</cp:revision>
  <cp:lastPrinted>2013-10-14T09:38:00Z</cp:lastPrinted>
  <dcterms:created xsi:type="dcterms:W3CDTF">2015-10-04T16:55:00Z</dcterms:created>
  <dcterms:modified xsi:type="dcterms:W3CDTF">2015-10-05T13:45:00Z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http://www.zotero.org/styles/plos-computational-biology</vt:lpwstr>
  </property>
  <property fmtid="{D5CDD505-2E9C-101B-9397-08002B2CF9AE}" pid="3" name="Mendeley Document_1">
    <vt:lpwstr>True</vt:lpwstr>
  </property>
  <property fmtid="{D5CDD505-2E9C-101B-9397-08002B2CF9AE}" pid="4" name="Mendeley User Name_1">
    <vt:lpwstr>aebmad@gmail.com@www.mendeley.com</vt:lpwstr>
  </property>
  <property fmtid="{D5CDD505-2E9C-101B-9397-08002B2CF9AE}" pid="5" name="Mendeley_Bookmark_D9gukQrCSj_1">
    <vt:lpwstr>ADDIN CSL_CITATION {"mendeley": {"previouslyFormattedCitation": "[3]"}, "citationItems": [{"uris": ["http://www.mendeley.com/documents/?uuid=c3b0ee74-456e-48b3-bca1-025fec099c1a"], "id": "ITEM-1", "itemData": {"type": "article-journal", "title": "The stru</vt:lpwstr>
  </property>
  <property fmtid="{D5CDD505-2E9C-101B-9397-08002B2CF9AE}" pid="6" name="Mendeley_Bookmark_D9gukQrCSj_2">
    <vt:lpwstr>cture of the protein universe and genome evolution", "issued": {"date-parts": [["2002"]]}, "author": [{"given": "Eugene", "dropping-particle": "V", "suffix": "", "family": "Koonin", "parse-names": false, "non-dropping-particle": ""}, {"given": "Yuri I", "</vt:lpwstr>
  </property>
  <property fmtid="{D5CDD505-2E9C-101B-9397-08002B2CF9AE}" pid="7" name="Mendeley_Bookmark_D9gukQrCSj_3">
    <vt:lpwstr>dropping-particle": "", "suffix": "", "family": "Wolf", "parse-names": false, "non-dropping-particle": ""}, {"given": "Georgy P", "dropping-particle": "", "suffix": "", "family": "Karev", "parse-names": false, "non-dropping-particle": ""}], "volume": "420</vt:lpwstr>
  </property>
  <property fmtid="{D5CDD505-2E9C-101B-9397-08002B2CF9AE}" pid="8" name="Mendeley_Bookmark_D9gukQrCSj_4">
    <vt:lpwstr>", "container-title": "Nature", "issue": "November", "id": "ITEM-1"}}], "properties": {"noteIndex": 0}, "schema": "https://github.com/citation-style-language/schema/raw/master/csl-citation.json"}</vt:lpwstr>
  </property>
  <property fmtid="{D5CDD505-2E9C-101B-9397-08002B2CF9AE}" pid="9" name="Mendeley_Bookmark_RNmt00a7KW_1">
    <vt:lpwstr>ADDIN CSL_CITATION {"mendeley": {"previouslyFormattedCitation": "[7]"}, "citationItems": [{"uris": ["http://www.mendeley.com/documents/?uuid=c899697c-c85d-4cff-9ccf-bbc0e182aec2"], "id": "ITEM-1", "itemData": {"publisher": "Humana Press", "DOI": "10.1007/</vt:lpwstr>
  </property>
  <property fmtid="{D5CDD505-2E9C-101B-9397-08002B2CF9AE}" pid="10" name="Mendeley_Bookmark_RNmt00a7KW_2">
    <vt:lpwstr>978-1-61779-585-5", "ISBN": "978-1-61779-584-8", "publisher-place": "Totowa, NJ", "author": [{"given": "Kristoffer", "dropping-particle": "", "suffix": "", "family": "Forslund", "parse-names": false, "non-dropping-particle": ""}, {"given": "Erik L L", "dr</vt:lpwstr>
  </property>
  <property fmtid="{D5CDD505-2E9C-101B-9397-08002B2CF9AE}" pid="11" name="Mendeley_Bookmark_RNmt00a7KW_3">
    <vt:lpwstr>opping-particle": "", "suffix": "", "family": "Sonnhammer", "parse-names": false, "non-dropping-particle": ""}], "issued": {"date-parts": [["2012"]]}, "title": "Evolutionary Genomics", "volume": "856", "editor": [{"given": "Maria", "dropping-particle": ""</vt:lpwstr>
  </property>
  <property fmtid="{D5CDD505-2E9C-101B-9397-08002B2CF9AE}" pid="12" name="Mendeley_Bookmark_RNmt00a7KW_4">
    <vt:lpwstr>, "suffix": "", "family": "Anisimova", "parse-names": false, "non-dropping-particle": ""}], "container-title": "Methods in molecular biology (Clifton, N.J.)", "type": "article-journal", "id": "ITEM-1"}}], "properties": {"noteIndex": 0}, "schema": "https:/</vt:lpwstr>
  </property>
  <property fmtid="{D5CDD505-2E9C-101B-9397-08002B2CF9AE}" pid="13" name="Mendeley_Bookmark_RNmt00a7KW_5">
    <vt:lpwstr>/github.com/citation-style-language/schema/raw/master/csl-citation.json"}</vt:lpwstr>
  </property>
  <property fmtid="{D5CDD505-2E9C-101B-9397-08002B2CF9AE}" pid="14" name="Mendeley_Bookmark_UcE2hz5Kyo_1">
    <vt:lpwstr>ADDIN CSL_CITATION {"mendeley": {"previouslyFormattedCitation": "[1]"}, "citationItems": [{"uris": ["http://www.mendeley.com/documents/?uuid=ad2ecf99-ad9e-4176-b8c1-1912a52b7d91"], "id": "ITEM-1", "itemData": {"DOI": "10.1093/nar/gkp985", "type": "article</vt:lpwstr>
  </property>
  <property fmtid="{D5CDD505-2E9C-101B-9397-08002B2CF9AE}" pid="15" name="Mendeley_Bookmark_UcE2hz5Kyo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16" name="Mendeley_Bookmark_UcE2hz5Kyo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17" name="Mendeley_Bookmark_UcE2hz5Kyo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18" name="Mendeley_Bookmark_UcE2hz5Kyo_13">
    <vt:lpwstr>title": "Nucleic acids research", "issue": "Database issue", "id": "ITEM-1"}}], "properties": {"noteIndex": 0}, "schema": "https://github.com/citation-style-language/schema/raw/master/csl-citation.json"}</vt:lpwstr>
  </property>
  <property fmtid="{D5CDD505-2E9C-101B-9397-08002B2CF9AE}" pid="19" name="Mendeley_Bookmark_UcE2hz5Kyo_2">
    <vt:lpwstr>-journal", "author": [{"given": "Robert D", "dropping-particle": "", "suffix": "", "family": "Finn", "parse-names": false, "non-dropping-particle": ""}, {"given": "Jaina", "dropping-particle": "", "suffix": "", "family": "Mistry", "parse-names": false, "n</vt:lpwstr>
  </property>
  <property fmtid="{D5CDD505-2E9C-101B-9397-08002B2CF9AE}" pid="20" name="Mendeley_Bookmark_UcE2hz5Kyo_3">
    <vt:lpwstr>on-dropping-particle": ""}, {"given": "John", "dropping-particle": "", "suffix": "", "family": "Tate", "parse-names": false, "non-dropping-particle": ""}, {"given": "Penny", "dropping-particle": "", "suffix": "", "family": "Coggill", "parse-names": false,</vt:lpwstr>
  </property>
  <property fmtid="{D5CDD505-2E9C-101B-9397-08002B2CF9AE}" pid="21" name="Mendeley_Bookmark_UcE2hz5Kyo_4">
    <vt:lpwstr> "non-dropping-particle": ""}, {"given": "Andreas", "dropping-particle": "", "suffix": "", "family": "Heger", "parse-names": false, "non-dropping-particle": ""}, {"given": "Joanne E", "dropping-particle": "", "suffix": "", "family": "Pollington", "parse-n</vt:lpwstr>
  </property>
  <property fmtid="{D5CDD505-2E9C-101B-9397-08002B2CF9AE}" pid="22" name="Mendeley_Bookmark_UcE2hz5Kyo_5">
    <vt:lpwstr>ames": false, "non-dropping-particle": ""}, {"given": "O Luke", "dropping-particle": "", "suffix": "", "family": "Gavin", "parse-names": false, "non-dropping-particle": ""}, {"given": "Prasad", "dropping-particle": "", "suffix": "", "family": "Gunasekaran</vt:lpwstr>
  </property>
  <property fmtid="{D5CDD505-2E9C-101B-9397-08002B2CF9AE}" pid="23" name="Mendeley_Bookmark_UcE2hz5Kyo_6">
    <vt:lpwstr>", "parse-names": false, "non-dropping-particle": ""}, {"given": "Goran", "dropping-particle": "", "suffix": "", "family": "Ceric", "parse-names": false, "non-dropping-particle": ""}, {"given": "Kristoffer", "dropping-particle": "", "suffix": "", "family"</vt:lpwstr>
  </property>
  <property fmtid="{D5CDD505-2E9C-101B-9397-08002B2CF9AE}" pid="24" name="Mendeley_Bookmark_UcE2hz5Kyo_7">
    <vt:lpwstr>: "Forslund", "parse-names": false, "non-dropping-particle": ""}, {"given": "Liisa", "dropping-particle": "", "suffix": "", "family": "Holm", "parse-names": false, "non-dropping-particle": ""}, {"given": "Erik L L", "dropping-particle": "", "suffix": "", </vt:lpwstr>
  </property>
  <property fmtid="{D5CDD505-2E9C-101B-9397-08002B2CF9AE}" pid="25" name="Mendeley_Bookmark_UcE2hz5Kyo_8">
    <vt:lpwstr>"family": "Sonnhammer", "parse-names": false, "non-dropping-particle": ""}, {"given": "Sean R", "dropping-particle": "", "suffix": "", "family": "Eddy", "parse-names": false, "non-dropping-particle": ""}, {"given": "Alex", "dropping-particle": "", "suffix</vt:lpwstr>
  </property>
  <property fmtid="{D5CDD505-2E9C-101B-9397-08002B2CF9AE}" pid="26" name="Mendeley_Bookmark_UcE2hz5Kyo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27" name="Mendeley_Bookmark_fvN17N5HTS_1">
    <vt:lpwstr>ADDIN CSL_CITATION {"mendeley": {"previouslyFormattedCitation": "[1]"}, "citationItems": [{"uris": ["http://www.mendeley.com/documents/?uuid=ad2ecf99-ad9e-4176-b8c1-1912a52b7d91"], "id": "ITEM-1", "itemData": {"DOI": "10.1093/nar/gkp985", "type": "article</vt:lpwstr>
  </property>
  <property fmtid="{D5CDD505-2E9C-101B-9397-08002B2CF9AE}" pid="28" name="Mendeley_Bookmark_fvN17N5HTS_10">
    <vt:lpwstr>have implemented in the latest release (version 24.0). The most important change is that we now use HMMER3, the latest version of the popular profile hidden Markov model package. This software is approximately 100 times faster than HMMER2 and is more sens</vt:lpwstr>
  </property>
  <property fmtid="{D5CDD505-2E9C-101B-9397-08002B2CF9AE}" pid="29" name="Mendeley_Bookmark_fvN17N5HTS_11">
    <vt:lpwstr>itive due to the routine use of the forward algorithm. The move to HMMER3 has necessitated numerous changes to Pfam that are described in detail. Pfam release 24.0 contains 11,912 families, of which a large number have been significantly updated during th</vt:lpwstr>
  </property>
  <property fmtid="{D5CDD505-2E9C-101B-9397-08002B2CF9AE}" pid="30" name="Mendeley_Bookmark_fvN17N5HTS_12">
    <vt:lpwstr>e past two years. Pfam is available via servers in the UK (http://pfam.sanger.ac.uk/), the USA (http://pfam.janelia.org/) and Sweden (http://pfam.sbc.su.se/).", "title": "The Pfam protein families database.", "page": "D211-22", "volume": "38", "container-</vt:lpwstr>
  </property>
  <property fmtid="{D5CDD505-2E9C-101B-9397-08002B2CF9AE}" pid="31" name="Mendeley_Bookmark_fvN17N5HTS_13">
    <vt:lpwstr>title": "Nucleic acids research", "issue": "Database issue", "id": "ITEM-1"}}], "properties": {"noteIndex": 0}, "schema": "https://github.com/citation-style-language/schema/raw/master/csl-citation.json"}</vt:lpwstr>
  </property>
  <property fmtid="{D5CDD505-2E9C-101B-9397-08002B2CF9AE}" pid="32" name="Mendeley_Bookmark_fvN17N5HTS_2">
    <vt:lpwstr>-journal", "author": [{"given": "Robert D", "dropping-particle": "", "suffix": "", "family": "Finn", "parse-names": false, "non-dropping-particle": ""}, {"given": "Jaina", "dropping-particle": "", "suffix": "", "family": "Mistry", "parse-names": false, "n</vt:lpwstr>
  </property>
  <property fmtid="{D5CDD505-2E9C-101B-9397-08002B2CF9AE}" pid="33" name="Mendeley_Bookmark_fvN17N5HTS_3">
    <vt:lpwstr>on-dropping-particle": ""}, {"given": "John", "dropping-particle": "", "suffix": "", "family": "Tate", "parse-names": false, "non-dropping-particle": ""}, {"given": "Penny", "dropping-particle": "", "suffix": "", "family": "Coggill", "parse-names": false,</vt:lpwstr>
  </property>
  <property fmtid="{D5CDD505-2E9C-101B-9397-08002B2CF9AE}" pid="34" name="Mendeley_Bookmark_fvN17N5HTS_4">
    <vt:lpwstr> "non-dropping-particle": ""}, {"given": "Andreas", "dropping-particle": "", "suffix": "", "family": "Heger", "parse-names": false, "non-dropping-particle": ""}, {"given": "Joanne E", "dropping-particle": "", "suffix": "", "family": "Pollington", "parse-n</vt:lpwstr>
  </property>
  <property fmtid="{D5CDD505-2E9C-101B-9397-08002B2CF9AE}" pid="35" name="Mendeley_Bookmark_fvN17N5HTS_5">
    <vt:lpwstr>ames": false, "non-dropping-particle": ""}, {"given": "O Luke", "dropping-particle": "", "suffix": "", "family": "Gavin", "parse-names": false, "non-dropping-particle": ""}, {"given": "Prasad", "dropping-particle": "", "suffix": "", "family": "Gunasekaran</vt:lpwstr>
  </property>
  <property fmtid="{D5CDD505-2E9C-101B-9397-08002B2CF9AE}" pid="36" name="Mendeley_Bookmark_fvN17N5HTS_6">
    <vt:lpwstr>", "parse-names": false, "non-dropping-particle": ""}, {"given": "Goran", "dropping-particle": "", "suffix": "", "family": "Ceric", "parse-names": false, "non-dropping-particle": ""}, {"given": "Kristoffer", "dropping-particle": "", "suffix": "", "family"</vt:lpwstr>
  </property>
  <property fmtid="{D5CDD505-2E9C-101B-9397-08002B2CF9AE}" pid="37" name="Mendeley_Bookmark_fvN17N5HTS_7">
    <vt:lpwstr>: "Forslund", "parse-names": false, "non-dropping-particle": ""}, {"given": "Liisa", "dropping-particle": "", "suffix": "", "family": "Holm", "parse-names": false, "non-dropping-particle": ""}, {"given": "Erik L L", "dropping-particle": "", "suffix": "", </vt:lpwstr>
  </property>
  <property fmtid="{D5CDD505-2E9C-101B-9397-08002B2CF9AE}" pid="38" name="Mendeley_Bookmark_fvN17N5HTS_8">
    <vt:lpwstr>"family": "Sonnhammer", "parse-names": false, "non-dropping-particle": ""}, {"given": "Sean R", "dropping-particle": "", "suffix": "", "family": "Eddy", "parse-names": false, "non-dropping-particle": ""}, {"given": "Alex", "dropping-particle": "", "suffix</vt:lpwstr>
  </property>
  <property fmtid="{D5CDD505-2E9C-101B-9397-08002B2CF9AE}" pid="39" name="Mendeley_Bookmark_fvN17N5HTS_9">
    <vt:lpwstr>": "", "family": "Bateman", "parse-names": false, "non-dropping-particle": ""}], "issued": {"date-parts": [["2010", "1"]]}, "abstract": "Pfam is a widely used database of protein families and domains. This article describes a set of major updates that we </vt:lpwstr>
  </property>
  <property fmtid="{D5CDD505-2E9C-101B-9397-08002B2CF9AE}" pid="40" name="Mendeley_Bookmark_q90X4lywxQ_1">
    <vt:lpwstr>ADDIN CSL_CITATION {"mendeley": {"previouslyFormattedCitation": "[6]"}, "citationItems": [{"uris": ["http://www.mendeley.com/documents/?uuid=e5388266-eed0-491a-af64-8f204165dfdf"], "id": "ITEM-1", "itemData": {"DOI": "10.1186/1471-2105-10-S15-S5", "ISBN":</vt:lpwstr>
  </property>
  <property fmtid="{D5CDD505-2E9C-101B-9397-08002B2CF9AE}" pid="41" name="Mendeley_Bookmark_q90X4lywxQ_2">
    <vt:lpwstr> "1471210510", "author": [{"given": "Byungwook", "dropping-particle": "", "suffix": "", "family": "Lee", "parse-names": false, "non-dropping-particle": ""}, {"given": "Doheon", "dropping-particle": "", "suffix": "", "family": "Lee", "parse-names": false, </vt:lpwstr>
  </property>
  <property fmtid="{D5CDD505-2E9C-101B-9397-08002B2CF9AE}" pid="42" name="Mendeley_Bookmark_q90X4lywxQ_3">
    <vt:lpwstr>"non-dropping-particle": ""}], "issued": {"date-parts": [["2009", "1"]]}, "abstract": "The general method used to determine the function of newly discovered proteins is to transfer annotations from well-characterized homologous proteins. The process of se</vt:lpwstr>
  </property>
  <property fmtid="{D5CDD505-2E9C-101B-9397-08002B2CF9AE}" pid="43" name="Mendeley_Bookmark_q90X4lywxQ_4">
    <vt:lpwstr>lecting homologous proteins can largely be classified into sequence-based and domain-based approaches. Domain-based methods have several advantages for identifying distant homology and homology among proteins with multiple domains, as compared to sequence</vt:lpwstr>
  </property>
  <property fmtid="{D5CDD505-2E9C-101B-9397-08002B2CF9AE}" pid="44" name="Mendeley_Bookmark_q90X4lywxQ_5">
    <vt:lpwstr>-based methods. However, these methods are challenged by large families defined by 'promiscuous' (or 'mobile') domains.", "title": "Protein comparison at the domain architecture level.", "page": "S5", "volume": "10 Suppl 1", "container-title": "BMC bioinf</vt:lpwstr>
  </property>
  <property fmtid="{D5CDD505-2E9C-101B-9397-08002B2CF9AE}" pid="45" name="Mendeley_Bookmark_q90X4lywxQ_6">
    <vt:lpwstr>ormatics", "type": "article-journal", "id": "ITEM-1"}}], "properties": {"noteIndex": 0}, "schema": "https://github.com/citation-style-language/schema/raw/master/csl-citation.json"}</vt:lpwstr>
  </property>
  <property fmtid="{D5CDD505-2E9C-101B-9397-08002B2CF9AE}" pid="46" name="Mendeley_Bookmark_tJRcDg7Jwr_1">
    <vt:lpwstr>ADDIN CSL_CITATION {"mendeley": {"previouslyFormattedCitation": "[5]"}, "citationItems": [{"uris": ["http://www.mendeley.com/documents/?uuid=176a4ce1-78e5-4d09-924e-f169e13dd4fc"], "id": "ITEM-1", "itemData": {"DOI": "10.1101/gr.6943508", "type": "article</vt:lpwstr>
  </property>
  <property fmtid="{D5CDD505-2E9C-101B-9397-08002B2CF9AE}" pid="47" name="Mendeley_Bookmark_tJRcDg7Jwr_10">
    <vt:lpwstr>g a domain. Thus, evolution of promiscuous domains seems to be constrained by the diversity of their interaction partners. The set of promiscuous domains is enriched for domains mediating protein-protein interactions that are involved in various forms of </vt:lpwstr>
  </property>
  <property fmtid="{D5CDD505-2E9C-101B-9397-08002B2CF9AE}" pid="48" name="Mendeley_Bookmark_tJRcDg7Jwr_11">
    <vt:lpwstr>signal transduction, especially in the ubiquitin system and in chromatin. Thus, a limited repertoire of promiscuous domains makes a major contribution to the diversity and evolvability of eukaryotic proteomes and signaling networks.", "title": "Evolution </vt:lpwstr>
  </property>
  <property fmtid="{D5CDD505-2E9C-101B-9397-08002B2CF9AE}" pid="49" name="Mendeley_Bookmark_tJRcDg7Jwr_12">
    <vt:lpwstr>of protein domain promiscuity in eukaryotes.", "page": "449-61", "volume": "18", "container-title": "Genome research", "issue": "3", "id": "ITEM-1"}}], "properties": {"noteIndex": 0}, "schema": "https://github.com/citation-style-language/schema/raw/master</vt:lpwstr>
  </property>
  <property fmtid="{D5CDD505-2E9C-101B-9397-08002B2CF9AE}" pid="50" name="Mendeley_Bookmark_tJRcDg7Jwr_13">
    <vt:lpwstr>/csl-citation.json"}</vt:lpwstr>
  </property>
  <property fmtid="{D5CDD505-2E9C-101B-9397-08002B2CF9AE}" pid="51" name="Mendeley_Bookmark_tJRcDg7Jwr_2">
    <vt:lpwstr>-journal", "author": [{"given": "Malay Kumar", "dropping-particle": "", "suffix": "", "family": "Basu", "parse-names": false, "non-dropping-particle": ""}, {"given": "Liran", "dropping-particle": "", "suffix": "", "family": "Carmel", "parse-names": false,</vt:lpwstr>
  </property>
  <property fmtid="{D5CDD505-2E9C-101B-9397-08002B2CF9AE}" pid="52" name="Mendeley_Bookmark_tJRcDg7Jwr_3">
    <vt:lpwstr> "non-dropping-particle": ""}, {"given": "Igor B", "dropping-particle": "", "suffix": "", "family": "Rogozin", "parse-names": false, "non-dropping-particle": ""}, {"given": "Eugene", "dropping-particle": "V", "suffix": "", "family": "Koonin", "parse-names</vt:lpwstr>
  </property>
  <property fmtid="{D5CDD505-2E9C-101B-9397-08002B2CF9AE}" pid="53" name="Mendeley_Bookmark_tJRcDg7Jwr_4">
    <vt:lpwstr>": false, "non-dropping-particle": ""}], "issued": {"date-parts": [["2008", "3"]]}, "abstract": "Numerous eukaryotic proteins contain multiple domains. Certain domains show a tendency to occur in diverse domain architectures and can be considered \"promis</vt:lpwstr>
  </property>
  <property fmtid="{D5CDD505-2E9C-101B-9397-08002B2CF9AE}" pid="54" name="Mendeley_Bookmark_tJRcDg7Jwr_5">
    <vt:lpwstr>cuous.\" These promiscuous domains are, typically, involved in protein-protein interactions and play crucial roles in interaction networks, particularly those that contribute to signal transduction. A systematic comparative-genomic analysis of promiscuous</vt:lpwstr>
  </property>
  <property fmtid="{D5CDD505-2E9C-101B-9397-08002B2CF9AE}" pid="55" name="Mendeley_Bookmark_tJRcDg7Jwr_6">
    <vt:lpwstr> domains in eukaryotes is described. Two quantitative measures of domain promiscuity are introduced and applied to the analysis of 28 genomes of diverse eukaryotes. Altogether, 215 domains are identified as strongly promiscuous. The fraction of promiscuou</vt:lpwstr>
  </property>
  <property fmtid="{D5CDD505-2E9C-101B-9397-08002B2CF9AE}" pid="56" name="Mendeley_Bookmark_tJRcDg7Jwr_7">
    <vt:lpwstr>s domains in animals is shown to be significantly greater than that in fungi or plants. Evolutionary reconstructions indicate that domain promiscuity is a volatile, relatively fast-changing feature of eukaryotic proteins, with few domains remaining promis</vt:lpwstr>
  </property>
  <property fmtid="{D5CDD505-2E9C-101B-9397-08002B2CF9AE}" pid="57" name="Mendeley_Bookmark_tJRcDg7Jwr_8">
    <vt:lpwstr>cuous throughout the evolution of eukaryotes. Some domains appear to have attained promiscuity independently in different lineages, for example, animals and plants. It is proposed that promiscuous domains persist within a relatively small pool of evolutio</vt:lpwstr>
  </property>
  <property fmtid="{D5CDD505-2E9C-101B-9397-08002B2CF9AE}" pid="58" name="Mendeley_Bookmark_tJRcDg7Jwr_9">
    <vt:lpwstr>narily stable domain combinations from which numerous rare architectures emerge during evolution. Domain promiscuity positively correlates with the number of experimentally detected domain interactions and with the strength of purifying selection affectin</vt:lpwstr>
  </property>
  <property fmtid="{D5CDD505-2E9C-101B-9397-08002B2CF9AE}" pid="59" name="Mendeley_Bookmark_wIiuEU5FjX_1">
    <vt:lpwstr>ADDIN CSL_CITATION {"mendeley": {"previouslyFormattedCitation": "[2]"}, "citationItems": [{"uris": ["http://www.mendeley.com/documents/?uuid=f24729e2-cbec-480c-b8a7-869f988346fa"], "id": "ITEM-1", "itemData": {"publisher": "Garland Publishing", "ISBN": "0</vt:lpwstr>
  </property>
  <property fmtid="{D5CDD505-2E9C-101B-9397-08002B2CF9AE}" pid="60" name="Mendeley_Bookmark_wIiuEU5FjX_2">
    <vt:lpwstr>815323050", "publisher-place": "New York, NY", "author": [{"given": "Carl", "dropping-particle": "", "suffix": "", "family": "Branden", "parse-names": false, "non-dropping-particle": ""}, {"given": "John", "dropping-particle": "", "suffix": "", "family": </vt:lpwstr>
  </property>
  <property fmtid="{D5CDD505-2E9C-101B-9397-08002B2CF9AE}" pid="61" name="Mendeley_Bookmark_wIiuEU5FjX_3">
    <vt:lpwstr>"Tooze", "parse-names": false, "non-dropping-particle": ""}], "issued": {"date-parts": [["1999"]]}, "abstract": "Introduction to Protein Structure provides an account of the principles of protein structure, with examples of key proteins in their biologica</vt:lpwstr>
  </property>
  <property fmtid="{D5CDD505-2E9C-101B-9397-08002B2CF9AE}" pid="62" name="Mendeley_Bookmark_wIiuEU5FjX_4">
    <vt:lpwstr>l context generously illustrated in full-color to illuminate the structural principles described in the text. The first few chapters introduce the general principles of protein structure both for novices and for non-specialists needing a primer. Subsequen</vt:lpwstr>
  </property>
  <property fmtid="{D5CDD505-2E9C-101B-9397-08002B2CF9AE}" pid="63" name="Mendeley_Bookmark_wIiuEU5FjX_5">
    <vt:lpwstr>t chapters use specific examples of proteins to show how they fulfill a wide variety of biological functions. The book ends with chapters on the experimental approach to determining and predicting protein structure, as well as engineering new proteins to </vt:lpwstr>
  </property>
  <property fmtid="{D5CDD505-2E9C-101B-9397-08002B2CF9AE}" pid="64" name="Mendeley_Bookmark_wIiuEU5FjX_6">
    <vt:lpwstr>modify their functions.", "title": "Introduction to Protein Structure", "edition": "2nd", "type": "book", "id": "ITEM-1"}}], "properties": {"noteIndex": 0}, "schema": "https://github.com/citation-style-language/schema/raw/master/csl-citation.json"}</vt:lpwstr>
  </property>
  <property fmtid="{D5CDD505-2E9C-101B-9397-08002B2CF9AE}" pid="65" name="Mendeley_Bookmark_xxLB03A5N9_1">
    <vt:lpwstr>ADDIN CSL_CITATION {"mendeley": {"previouslyFormattedCitation": "[4]"}, "citationItems": [{"uris": ["http://www.mendeley.com/documents/?uuid=a1429917-cbfd-4d0e-afdb-edc553832c63"], "id": "ITEM-1", "itemData": {"DOI": "10.1093/bioinformatics/bts398", "type</vt:lpwstr>
  </property>
  <property fmtid="{D5CDD505-2E9C-101B-9397-08002B2CF9AE}" pid="66" name="Mendeley_Bookmark_xxLB03A5N9_2">
    <vt:lpwstr>": "article-journal", "author": [{"given": "Mario Abdel", "dropping-particle": "", "suffix": "", "family": "Messih", "parse-names": false, "non-dropping-particle": ""}, {"given": "Meghana", "dropping-particle": "", "suffix": "", "family": "Chitale", "pars</vt:lpwstr>
  </property>
  <property fmtid="{D5CDD505-2E9C-101B-9397-08002B2CF9AE}" pid="67" name="Mendeley_Bookmark_xxLB03A5N9_3">
    <vt:lpwstr>e-names": false, "non-dropping-particle": ""}, {"given": "Vladimir B", "dropping-particle": "", "suffix": "", "family": "Bajic", "parse-names": false, "non-dropping-particle": ""}, {"given": "Daisuke", "dropping-particle": "", "suffix": "", "family": "Kih</vt:lpwstr>
  </property>
  <property fmtid="{D5CDD505-2E9C-101B-9397-08002B2CF9AE}" pid="68" name="Mendeley_Bookmark_xxLB03A5N9_4">
    <vt:lpwstr>ara", "parse-names": false, "non-dropping-particle": ""}, {"given": "Xin", "dropping-particle": "", "suffix": "", "family": "Gao", "parse-names": false, "non-dropping-particle": ""}], "issued": {"date-parts": [["2012", "9", "15"]]}, "abstract": "Burgeonin</vt:lpwstr>
  </property>
  <property fmtid="{D5CDD505-2E9C-101B-9397-08002B2CF9AE}" pid="69" name="Mendeley_Bookmark_xxLB03A5N9_5">
    <vt:lpwstr>g sequencing technologies have generated massive amounts of genomic and proteomic data. Annotating the functions of proteins identified in this data has become a big and crucial problem. Various computational methods have been developed to infer the prote</vt:lpwstr>
  </property>
  <property fmtid="{D5CDD505-2E9C-101B-9397-08002B2CF9AE}" pid="70" name="Mendeley_Bookmark_xxLB03A5N9_6">
    <vt:lpwstr>in functions based on either the sequences or domains of proteins. The existing methods, however, ignore the recurrence and the order of the protein domains in this function inference.", "title": "Protein domain recurrence and order can enhance prediction</vt:lpwstr>
  </property>
  <property fmtid="{D5CDD505-2E9C-101B-9397-08002B2CF9AE}" pid="71" name="Mendeley_Bookmark_xxLB03A5N9_7">
    <vt:lpwstr> of protein functions.", "page": "i444-i450", "volume": "28", "container-title": "Bioinformatics (Oxford, England)", "issue": "18", "id": "ITEM-1"}}], "properties": {"noteIndex": 0}, "schema": "https://github.com/citation-style-language/schema/raw/master/</vt:lpwstr>
  </property>
  <property fmtid="{D5CDD505-2E9C-101B-9397-08002B2CF9AE}" pid="72" name="Mendeley_Bookmark_xxLB03A5N9_8">
    <vt:lpwstr>csl-citation.json"}</vt:lpwstr>
  </property>
  <property fmtid="{D5CDD505-2E9C-101B-9397-08002B2CF9AE}" pid="73" name="Mendeley_Bookmark_yBgzilkghi_1">
    <vt:lpwstr>ADDIN CSL_CITATION {"mendeley": {"previouslyFormattedCitation": "[8]"}, "citationItems": [{"uris": ["http://www.mendeley.com/documents/?uuid=b7bfd33f-c416-4621-87f9-32a361345eaf"], "id": "ITEM-1", "itemData": {"DOI": "10.1128/CMR.00027-06", "type": "artic</vt:lpwstr>
  </property>
  <property fmtid="{D5CDD505-2E9C-101B-9397-08002B2CF9AE}" pid="74" name="Mendeley_Bookmark_yBgzilkghi_2">
    <vt:lpwstr>le-journal", "author": [{"given": "Carol a", "dropping-particle": "", "suffix": "", "family": "Kauffman", "parse-names": false, "non-dropping-particle": ""}], "issued": {"date-parts": [["2007", "1"]]}, "abstract": "Infection with Histoplasma capsulatum oc</vt:lpwstr>
  </property>
  <property fmtid="{D5CDD505-2E9C-101B-9397-08002B2CF9AE}" pid="75" name="Mendeley_Bookmark_yBgzilkghi_3">
    <vt:lpwstr>curs commonly in areas in the Midwestern United States and Central America, but symptomatic disease requiring medical care is manifest in very few patients. The extent of disease depends on the number of conidia inhaled and the function of the host's cell</vt:lpwstr>
  </property>
  <property fmtid="{D5CDD505-2E9C-101B-9397-08002B2CF9AE}" pid="76" name="Mendeley_Bookmark_yBgzilkghi_4">
    <vt:lpwstr>ular immune system. Pulmonary infection is the primary manifestation of histoplasmosis, varying from mild pneumonitis to severe acute respiratory distress syndrome. In those with emphysema, a chronic progressive form of histoplasmosis can ensue. Dissemina</vt:lpwstr>
  </property>
  <property fmtid="{D5CDD505-2E9C-101B-9397-08002B2CF9AE}" pid="77" name="Mendeley_Bookmark_yBgzilkghi_5">
    <vt:lpwstr>tion of H. capsulatum within macrophages is common and becomes symptomatic primarily in patients with defects in cellular immunity. The spectrum of disseminated infection includes acute, severe, life-threatening sepsis and chronic, slowly progressive infe</vt:lpwstr>
  </property>
  <property fmtid="{D5CDD505-2E9C-101B-9397-08002B2CF9AE}" pid="78" name="Mendeley_Bookmark_yBgzilkghi_6">
    <vt:lpwstr>ction. Diagnostic accuracy has improved greatly with the use of an assay for Histoplasma antigen in the urine; serology remains useful for certain forms of histoplasmosis, and culture is the ultimate confirming diagnostic test. Classically, histoplasmosis</vt:lpwstr>
  </property>
  <property fmtid="{D5CDD505-2E9C-101B-9397-08002B2CF9AE}" pid="79" name="Mendeley_Bookmark_yBgzilkghi_7">
    <vt:lpwstr> has been treated with long courses of amphotericin B. Today, amphotericin B is rarely used except for severe infection and then only for a few weeks, followed by azole therapy. Itraconazole is the azole of choice following initial amphotericin B treatmen</vt:lpwstr>
  </property>
  <property fmtid="{D5CDD505-2E9C-101B-9397-08002B2CF9AE}" pid="80" name="Mendeley_Bookmark_yBgzilkghi_8">
    <vt:lpwstr>t and for primary treatment of mild to moderate histoplasmosis.", "title": "Histoplasmosis: a clinical and laboratory update.", "page": "115-32", "volume": "20", "container-title": "Clinical microbiology reviews", "issue": "1", "id": "ITEM-1"}}], "propert</vt:lpwstr>
  </property>
  <property fmtid="{D5CDD505-2E9C-101B-9397-08002B2CF9AE}" pid="81" name="Mendeley_Bookmark_yBgzilkghi_9">
    <vt:lpwstr>ies": {"noteIndex": 0}, "schema": "https://github.com/citation-style-language/schema/raw/master/csl-citation.json"}</vt:lpwstr>
  </property>
  <property fmtid="{D5CDD505-2E9C-101B-9397-08002B2CF9AE}" pid="82" name="Mendeley Recent Style Id 0_1">
    <vt:lpwstr>http://www.zotero.org/styles/american-medical-association</vt:lpwstr>
  </property>
  <property fmtid="{D5CDD505-2E9C-101B-9397-08002B2CF9AE}" pid="83" name="Mendeley Recent Style Name 0_1">
    <vt:lpwstr>American Medical Association (AMA)</vt:lpwstr>
  </property>
  <property fmtid="{D5CDD505-2E9C-101B-9397-08002B2CF9AE}" pid="84" name="Mendeley Recent Style Id 1_1">
    <vt:lpwstr>http://www.zotero.org/styles/american-political-science-association</vt:lpwstr>
  </property>
  <property fmtid="{D5CDD505-2E9C-101B-9397-08002B2CF9AE}" pid="85" name="Mendeley Recent Style Name 1_1">
    <vt:lpwstr>American Political Science Association</vt:lpwstr>
  </property>
  <property fmtid="{D5CDD505-2E9C-101B-9397-08002B2CF9AE}" pid="86" name="Mendeley Recent Style Id 2_1">
    <vt:lpwstr>http://www.zotero.org/styles/apa</vt:lpwstr>
  </property>
  <property fmtid="{D5CDD505-2E9C-101B-9397-08002B2CF9AE}" pid="87" name="Mendeley Recent Style Name 2_1">
    <vt:lpwstr>American Psychological Association 6th Edition</vt:lpwstr>
  </property>
  <property fmtid="{D5CDD505-2E9C-101B-9397-08002B2CF9AE}" pid="88" name="Mendeley Recent Style Id 3_1">
    <vt:lpwstr>http://www.zotero.org/styles/american-sociological-association</vt:lpwstr>
  </property>
  <property fmtid="{D5CDD505-2E9C-101B-9397-08002B2CF9AE}" pid="89" name="Mendeley Recent Style Name 3_1">
    <vt:lpwstr>American Sociological Association</vt:lpwstr>
  </property>
  <property fmtid="{D5CDD505-2E9C-101B-9397-08002B2CF9AE}" pid="90" name="Mendeley Recent Style Id 4_1">
    <vt:lpwstr>http://www.zotero.org/styles/bmc-bioinformatics</vt:lpwstr>
  </property>
  <property fmtid="{D5CDD505-2E9C-101B-9397-08002B2CF9AE}" pid="91" name="Mendeley Recent Style Name 4_1">
    <vt:lpwstr>BMC Bioinformatics</vt:lpwstr>
  </property>
  <property fmtid="{D5CDD505-2E9C-101B-9397-08002B2CF9AE}" pid="92" name="Mendeley Recent Style Id 5_1">
    <vt:lpwstr>http://www.zotero.org/styles/bioinformatics</vt:lpwstr>
  </property>
  <property fmtid="{D5CDD505-2E9C-101B-9397-08002B2CF9AE}" pid="93" name="Mendeley Recent Style Name 5_1">
    <vt:lpwstr>Bioinformatics</vt:lpwstr>
  </property>
  <property fmtid="{D5CDD505-2E9C-101B-9397-08002B2CF9AE}" pid="94" name="Mendeley Recent Style Id 6_1">
    <vt:lpwstr>http://www.zotero.org/styles/chicago-author-date</vt:lpwstr>
  </property>
  <property fmtid="{D5CDD505-2E9C-101B-9397-08002B2CF9AE}" pid="95" name="Mendeley Recent Style Name 6_1">
    <vt:lpwstr>Chicago Manual of Style (author-date)</vt:lpwstr>
  </property>
  <property fmtid="{D5CDD505-2E9C-101B-9397-08002B2CF9AE}" pid="96" name="Mendeley Recent Style Id 7_1">
    <vt:lpwstr>http://www.zotero.org/styles/harvard1</vt:lpwstr>
  </property>
  <property fmtid="{D5CDD505-2E9C-101B-9397-08002B2CF9AE}" pid="97" name="Mendeley Recent Style Name 7_1">
    <vt:lpwstr>Harvard Reference format 1 (author-date)</vt:lpwstr>
  </property>
  <property fmtid="{D5CDD505-2E9C-101B-9397-08002B2CF9AE}" pid="98" name="Mendeley Recent Style Id 8_1">
    <vt:lpwstr>http://www.zotero.org/styles/ieee</vt:lpwstr>
  </property>
  <property fmtid="{D5CDD505-2E9C-101B-9397-08002B2CF9AE}" pid="99" name="Mendeley Recent Style Name 8_1">
    <vt:lpwstr>IEEE</vt:lpwstr>
  </property>
  <property fmtid="{D5CDD505-2E9C-101B-9397-08002B2CF9AE}" pid="100" name="Mendeley Recent Style Id 9_1">
    <vt:lpwstr>http://www.zotero.org/styles/plos-computational-biology</vt:lpwstr>
  </property>
  <property fmtid="{D5CDD505-2E9C-101B-9397-08002B2CF9AE}" pid="101" name="Mendeley Recent Style Name 9_1">
    <vt:lpwstr>PLOS Computational Biology</vt:lpwstr>
  </property>
</Properties>
</file>